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A526B" w14:textId="77777777" w:rsidR="00386C66" w:rsidRDefault="00A57D35" w:rsidP="00A57D35">
      <w:pPr>
        <w:spacing w:beforeLines="100" w:before="312" w:afterLines="100" w:after="312"/>
        <w:ind w:firstLine="602"/>
        <w:jc w:val="center"/>
        <w:rPr>
          <w:b/>
          <w:sz w:val="30"/>
          <w:szCs w:val="30"/>
        </w:rPr>
      </w:pPr>
      <w:r w:rsidRPr="00A57D35">
        <w:rPr>
          <w:rFonts w:hint="eastAsia"/>
          <w:b/>
          <w:sz w:val="30"/>
          <w:szCs w:val="30"/>
        </w:rPr>
        <w:t>中国诚通物流中心项目初步方案</w:t>
      </w:r>
    </w:p>
    <w:p w14:paraId="0B189B55" w14:textId="7FFD42E8" w:rsidR="004E28F0" w:rsidRDefault="004E28F0" w:rsidP="00A57D35">
      <w:pPr>
        <w:pStyle w:val="1"/>
      </w:pPr>
      <w:r>
        <w:rPr>
          <w:rFonts w:hint="eastAsia"/>
        </w:rPr>
        <w:t>工作范围</w:t>
      </w:r>
    </w:p>
    <w:p w14:paraId="66001141" w14:textId="667EA554" w:rsidR="00444137" w:rsidRPr="00564589" w:rsidRDefault="00420929" w:rsidP="00444137">
      <w:pPr>
        <w:ind w:firstLine="560"/>
      </w:pPr>
      <w:r w:rsidRPr="00420929">
        <w:rPr>
          <w:rFonts w:hint="eastAsia"/>
        </w:rPr>
        <w:t>本项目名称为“中国诚通物流中心”，位于农八师石河子城北工业园区内，占地约</w:t>
      </w:r>
      <w:r w:rsidRPr="00420929">
        <w:rPr>
          <w:rFonts w:hint="eastAsia"/>
        </w:rPr>
        <w:t>2000</w:t>
      </w:r>
      <w:r w:rsidRPr="00420929">
        <w:rPr>
          <w:rFonts w:hint="eastAsia"/>
        </w:rPr>
        <w:t>亩。</w:t>
      </w:r>
      <w:r w:rsidR="00444137">
        <w:rPr>
          <w:rFonts w:hint="eastAsia"/>
        </w:rPr>
        <w:t>项目</w:t>
      </w:r>
      <w:r w:rsidR="00444137">
        <w:t>计划分三期建设，</w:t>
      </w:r>
      <w:r w:rsidR="00444137">
        <w:rPr>
          <w:rFonts w:hint="eastAsia"/>
        </w:rPr>
        <w:t>一期</w:t>
      </w:r>
      <w:r w:rsidR="00444137">
        <w:t>：</w:t>
      </w:r>
      <w:r w:rsidR="00444137">
        <w:rPr>
          <w:rFonts w:hint="eastAsia"/>
        </w:rPr>
        <w:t>500</w:t>
      </w:r>
      <w:r w:rsidR="00444137">
        <w:rPr>
          <w:rFonts w:hint="eastAsia"/>
        </w:rPr>
        <w:t>亩；二期</w:t>
      </w:r>
      <w:r w:rsidR="00444137">
        <w:t>：</w:t>
      </w:r>
      <w:r w:rsidR="00444137">
        <w:rPr>
          <w:rFonts w:hint="eastAsia"/>
        </w:rPr>
        <w:t>1000</w:t>
      </w:r>
      <w:r w:rsidR="00444137">
        <w:rPr>
          <w:rFonts w:hint="eastAsia"/>
        </w:rPr>
        <w:t>亩；三期：</w:t>
      </w:r>
      <w:r w:rsidR="00444137">
        <w:rPr>
          <w:rFonts w:hint="eastAsia"/>
        </w:rPr>
        <w:t>500</w:t>
      </w:r>
      <w:r w:rsidR="00444137">
        <w:rPr>
          <w:rFonts w:hint="eastAsia"/>
        </w:rPr>
        <w:t>亩。</w:t>
      </w:r>
    </w:p>
    <w:p w14:paraId="39701C1D" w14:textId="77777777" w:rsidR="00A57D35" w:rsidRDefault="00A57D35" w:rsidP="00A57D35">
      <w:pPr>
        <w:pStyle w:val="1"/>
      </w:pPr>
      <w:r>
        <w:rPr>
          <w:rFonts w:hint="eastAsia"/>
        </w:rPr>
        <w:t>市场</w:t>
      </w:r>
      <w:r>
        <w:t>分析及功能定位</w:t>
      </w:r>
    </w:p>
    <w:p w14:paraId="3F10DF34" w14:textId="4BEFC8B7" w:rsidR="00A57D35" w:rsidRDefault="00A57D35" w:rsidP="00A57D35">
      <w:pPr>
        <w:pStyle w:val="2"/>
      </w:pPr>
      <w:r>
        <w:rPr>
          <w:rFonts w:hint="eastAsia"/>
        </w:rPr>
        <w:t>需求</w:t>
      </w:r>
      <w:r>
        <w:t>分析</w:t>
      </w:r>
    </w:p>
    <w:p w14:paraId="6235BC6B" w14:textId="77777777" w:rsidR="002367D8" w:rsidRPr="00F44614" w:rsidRDefault="002367D8" w:rsidP="002367D8">
      <w:pPr>
        <w:ind w:firstLine="562"/>
        <w:rPr>
          <w:b/>
        </w:rPr>
      </w:pPr>
      <w:r w:rsidRPr="00F44614">
        <w:rPr>
          <w:rFonts w:hint="eastAsia"/>
          <w:b/>
        </w:rPr>
        <w:t>（</w:t>
      </w:r>
      <w:r w:rsidRPr="00F44614">
        <w:rPr>
          <w:rFonts w:hint="eastAsia"/>
          <w:b/>
        </w:rPr>
        <w:t>1</w:t>
      </w:r>
      <w:r w:rsidRPr="00F44614">
        <w:rPr>
          <w:b/>
        </w:rPr>
        <w:t>）</w:t>
      </w:r>
      <w:r w:rsidRPr="00F44614">
        <w:rPr>
          <w:rFonts w:hint="eastAsia"/>
          <w:b/>
        </w:rPr>
        <w:t>本地制造业带来旺盛的物流需求</w:t>
      </w:r>
    </w:p>
    <w:p w14:paraId="428A52AD" w14:textId="77777777" w:rsidR="002367D8" w:rsidRDefault="002367D8" w:rsidP="002367D8">
      <w:pPr>
        <w:ind w:firstLine="560"/>
      </w:pPr>
      <w:r>
        <w:rPr>
          <w:rFonts w:hint="eastAsia"/>
        </w:rPr>
        <w:t>项目所在的石河子</w:t>
      </w:r>
      <w:r>
        <w:t>国家级开发区，</w:t>
      </w:r>
      <w:r>
        <w:rPr>
          <w:rFonts w:hint="eastAsia"/>
        </w:rPr>
        <w:t>是</w:t>
      </w:r>
      <w:r w:rsidRPr="00C67A19">
        <w:rPr>
          <w:rFonts w:hint="eastAsia"/>
        </w:rPr>
        <w:t>自治区重要的棉纺织、绿色食品、现代农业装备和化工产业基地</w:t>
      </w:r>
      <w:r>
        <w:rPr>
          <w:rFonts w:hint="eastAsia"/>
        </w:rPr>
        <w:t>。</w:t>
      </w:r>
      <w:r>
        <w:rPr>
          <w:rFonts w:hint="eastAsia"/>
        </w:rPr>
        <w:t>2012</w:t>
      </w:r>
      <w:r>
        <w:rPr>
          <w:rFonts w:hint="eastAsia"/>
        </w:rPr>
        <w:t>年，</w:t>
      </w:r>
      <w:r w:rsidRPr="00196EA9">
        <w:rPr>
          <w:rFonts w:hint="eastAsia"/>
        </w:rPr>
        <w:t>开发区工业增加值占</w:t>
      </w:r>
      <w:r>
        <w:rPr>
          <w:rFonts w:hint="eastAsia"/>
        </w:rPr>
        <w:t>第</w:t>
      </w:r>
      <w:r w:rsidRPr="00196EA9">
        <w:rPr>
          <w:rFonts w:hint="eastAsia"/>
        </w:rPr>
        <w:t>八师</w:t>
      </w:r>
      <w:r w:rsidRPr="00196EA9">
        <w:rPr>
          <w:rFonts w:hint="eastAsia"/>
        </w:rPr>
        <w:t>90%</w:t>
      </w:r>
      <w:r w:rsidRPr="00196EA9">
        <w:rPr>
          <w:rFonts w:hint="eastAsia"/>
        </w:rPr>
        <w:t>以上，</w:t>
      </w:r>
      <w:r w:rsidRPr="00196EA9">
        <w:rPr>
          <w:rFonts w:hint="eastAsia"/>
        </w:rPr>
        <w:t>GDP</w:t>
      </w:r>
      <w:r w:rsidRPr="00196EA9">
        <w:rPr>
          <w:rFonts w:hint="eastAsia"/>
        </w:rPr>
        <w:t>占全市</w:t>
      </w:r>
      <w:r w:rsidRPr="00196EA9">
        <w:rPr>
          <w:rFonts w:hint="eastAsia"/>
        </w:rPr>
        <w:t>50%</w:t>
      </w:r>
      <w:r w:rsidRPr="00196EA9">
        <w:rPr>
          <w:rFonts w:hint="eastAsia"/>
        </w:rPr>
        <w:t>以上</w:t>
      </w:r>
      <w:r>
        <w:rPr>
          <w:rFonts w:hint="eastAsia"/>
        </w:rPr>
        <w:t>。</w:t>
      </w:r>
    </w:p>
    <w:p w14:paraId="4F928FB6" w14:textId="1D610DA6" w:rsidR="002367D8" w:rsidRPr="00196EA9" w:rsidRDefault="002367D8" w:rsidP="002367D8">
      <w:pPr>
        <w:ind w:firstLine="560"/>
      </w:pPr>
      <w:r>
        <w:rPr>
          <w:rFonts w:hint="eastAsia"/>
        </w:rPr>
        <w:t>现阶段</w:t>
      </w:r>
      <w:r w:rsidR="00FA142E">
        <w:rPr>
          <w:rFonts w:hint="eastAsia"/>
        </w:rPr>
        <w:t>开发</w:t>
      </w:r>
      <w:r>
        <w:rPr>
          <w:rFonts w:hint="eastAsia"/>
        </w:rPr>
        <w:t>区工业主导产业在物流上表现“两头在外”的特征，生产所需的原材料的和产成品均在石河子乃至“沙石玛”地区外部，中长途需求旺盛，特别是产成品受到新疆本地消费能力的制约以运往中东部地区的长途运输为主。开发区现阶段产业主要集中于产业链前端，所需要原材料</w:t>
      </w:r>
      <w:r w:rsidR="004658B1">
        <w:rPr>
          <w:rFonts w:hint="eastAsia"/>
        </w:rPr>
        <w:t>及</w:t>
      </w:r>
      <w:r>
        <w:rPr>
          <w:rFonts w:hint="eastAsia"/>
        </w:rPr>
        <w:t>制成品大宗特征突出。</w:t>
      </w:r>
    </w:p>
    <w:p w14:paraId="44A0234A" w14:textId="77777777" w:rsidR="002367D8" w:rsidRPr="00FE0225" w:rsidRDefault="002367D8" w:rsidP="002367D8">
      <w:pPr>
        <w:ind w:firstLine="560"/>
      </w:pPr>
      <w:r>
        <w:rPr>
          <w:rFonts w:hint="eastAsia"/>
        </w:rPr>
        <w:t>根据经开区测算，</w:t>
      </w:r>
      <w:r>
        <w:rPr>
          <w:rFonts w:hint="eastAsia"/>
        </w:rPr>
        <w:t>2012</w:t>
      </w:r>
      <w:r>
        <w:rPr>
          <w:rFonts w:hint="eastAsia"/>
        </w:rPr>
        <w:t>年全区</w:t>
      </w:r>
      <w:r w:rsidRPr="00FE0225">
        <w:rPr>
          <w:rFonts w:hint="eastAsia"/>
        </w:rPr>
        <w:t>货物总运量</w:t>
      </w:r>
      <w:r w:rsidRPr="00FE0225">
        <w:t>2867.9</w:t>
      </w:r>
      <w:r w:rsidRPr="00FE0225">
        <w:rPr>
          <w:rFonts w:hint="eastAsia"/>
        </w:rPr>
        <w:t>万吨，</w:t>
      </w:r>
      <w:r>
        <w:rPr>
          <w:rFonts w:hint="eastAsia"/>
        </w:rPr>
        <w:t>其中</w:t>
      </w:r>
      <w:r w:rsidRPr="00FE0225">
        <w:rPr>
          <w:rFonts w:hint="eastAsia"/>
        </w:rPr>
        <w:t>铁路运输量</w:t>
      </w:r>
      <w:r w:rsidRPr="00FE0225">
        <w:t>507</w:t>
      </w:r>
      <w:r w:rsidRPr="00FE0225">
        <w:rPr>
          <w:rFonts w:hint="eastAsia"/>
        </w:rPr>
        <w:t>万吨，大宗以氧化铝、铝锭、工业硅、</w:t>
      </w:r>
      <w:r w:rsidRPr="00FE0225">
        <w:t>PVC</w:t>
      </w:r>
      <w:r w:rsidRPr="00FE0225">
        <w:rPr>
          <w:rFonts w:hint="eastAsia"/>
        </w:rPr>
        <w:t>为主</w:t>
      </w:r>
      <w:r>
        <w:rPr>
          <w:rFonts w:hint="eastAsia"/>
        </w:rPr>
        <w:t>。</w:t>
      </w:r>
      <w:r w:rsidRPr="00FE0225">
        <w:rPr>
          <w:rFonts w:hint="eastAsia"/>
        </w:rPr>
        <w:t>2015</w:t>
      </w:r>
      <w:r w:rsidRPr="00FE0225">
        <w:rPr>
          <w:rFonts w:hint="eastAsia"/>
        </w:rPr>
        <w:t>年经开区货运量</w:t>
      </w:r>
      <w:r>
        <w:rPr>
          <w:rFonts w:hint="eastAsia"/>
        </w:rPr>
        <w:t>将达到</w:t>
      </w:r>
      <w:r w:rsidRPr="00FE0225">
        <w:rPr>
          <w:rFonts w:hint="eastAsia"/>
        </w:rPr>
        <w:t>4396</w:t>
      </w:r>
      <w:r w:rsidRPr="00FE0225">
        <w:rPr>
          <w:rFonts w:hint="eastAsia"/>
        </w:rPr>
        <w:t>万吨，</w:t>
      </w:r>
      <w:r w:rsidRPr="00FE0225">
        <w:rPr>
          <w:rFonts w:hint="eastAsia"/>
        </w:rPr>
        <w:t>2020</w:t>
      </w:r>
      <w:r w:rsidRPr="00FE0225">
        <w:rPr>
          <w:rFonts w:hint="eastAsia"/>
        </w:rPr>
        <w:t>年</w:t>
      </w:r>
      <w:r>
        <w:rPr>
          <w:rFonts w:hint="eastAsia"/>
        </w:rPr>
        <w:t>可达</w:t>
      </w:r>
      <w:r w:rsidRPr="00FE0225">
        <w:rPr>
          <w:rFonts w:hint="eastAsia"/>
        </w:rPr>
        <w:t>7000</w:t>
      </w:r>
      <w:r w:rsidRPr="00FE0225">
        <w:rPr>
          <w:rFonts w:hint="eastAsia"/>
        </w:rPr>
        <w:t>万吨。</w:t>
      </w:r>
      <w:r>
        <w:rPr>
          <w:rFonts w:hint="eastAsia"/>
        </w:rPr>
        <w:t>由此带</w:t>
      </w:r>
      <w:r>
        <w:rPr>
          <w:rFonts w:hint="eastAsia"/>
        </w:rPr>
        <w:lastRenderedPageBreak/>
        <w:t>来的货物分拨、集散、换装的需求巨大。</w:t>
      </w:r>
    </w:p>
    <w:p w14:paraId="4E76B67B" w14:textId="69371A44" w:rsidR="002367D8" w:rsidRPr="004658B1" w:rsidRDefault="002367D8" w:rsidP="002367D8">
      <w:pPr>
        <w:ind w:firstLine="562"/>
        <w:rPr>
          <w:b/>
        </w:rPr>
      </w:pPr>
      <w:r w:rsidRPr="004658B1">
        <w:rPr>
          <w:rFonts w:hint="eastAsia"/>
          <w:b/>
        </w:rPr>
        <w:t>（</w:t>
      </w:r>
      <w:r w:rsidRPr="004658B1">
        <w:rPr>
          <w:rFonts w:hint="eastAsia"/>
          <w:b/>
        </w:rPr>
        <w:t>2</w:t>
      </w:r>
      <w:r w:rsidRPr="004658B1">
        <w:rPr>
          <w:b/>
        </w:rPr>
        <w:t>）</w:t>
      </w:r>
      <w:r w:rsidR="004658B1">
        <w:rPr>
          <w:b/>
        </w:rPr>
        <w:t>集团</w:t>
      </w:r>
      <w:r w:rsidR="005530CE">
        <w:rPr>
          <w:rFonts w:hint="eastAsia"/>
          <w:b/>
        </w:rPr>
        <w:t>网络化</w:t>
      </w:r>
      <w:r w:rsidR="005530CE">
        <w:rPr>
          <w:b/>
        </w:rPr>
        <w:t>布局</w:t>
      </w:r>
      <w:r w:rsidRPr="004658B1">
        <w:rPr>
          <w:rFonts w:hint="eastAsia"/>
          <w:b/>
        </w:rPr>
        <w:t>为园区发展提供广阔的辐射空间</w:t>
      </w:r>
    </w:p>
    <w:p w14:paraId="3B437C67" w14:textId="7F85C1E4" w:rsidR="002367D8" w:rsidRDefault="00C27E81" w:rsidP="002367D8">
      <w:pPr>
        <w:ind w:firstLine="560"/>
      </w:pPr>
      <w:r w:rsidRPr="00420929">
        <w:rPr>
          <w:rFonts w:hint="eastAsia"/>
        </w:rPr>
        <w:t>项目</w:t>
      </w:r>
      <w:r w:rsidR="005530CE">
        <w:rPr>
          <w:rFonts w:hint="eastAsia"/>
        </w:rPr>
        <w:t>业主</w:t>
      </w:r>
      <w:r w:rsidR="005530CE" w:rsidRPr="005530CE">
        <w:rPr>
          <w:rFonts w:hint="eastAsia"/>
        </w:rPr>
        <w:t>新疆诚通西部物流有限公司</w:t>
      </w:r>
      <w:r w:rsidR="005530CE">
        <w:rPr>
          <w:rFonts w:hint="eastAsia"/>
        </w:rPr>
        <w:t>的</w:t>
      </w:r>
      <w:r w:rsidR="002367D8">
        <w:rPr>
          <w:rFonts w:hint="eastAsia"/>
        </w:rPr>
        <w:t>母公司</w:t>
      </w:r>
      <w:r w:rsidR="002367D8" w:rsidRPr="00BF0524">
        <w:rPr>
          <w:rFonts w:hint="eastAsia"/>
        </w:rPr>
        <w:t>中国物流有限公司</w:t>
      </w:r>
      <w:r w:rsidR="005530CE">
        <w:rPr>
          <w:rFonts w:hint="eastAsia"/>
        </w:rPr>
        <w:t>在全国的</w:t>
      </w:r>
      <w:r w:rsidR="005530CE">
        <w:t>网络</w:t>
      </w:r>
      <w:r w:rsidR="005530CE">
        <w:rPr>
          <w:rFonts w:hint="eastAsia"/>
        </w:rPr>
        <w:t>化</w:t>
      </w:r>
      <w:r w:rsidR="005530CE">
        <w:t>布局已经初步形成，</w:t>
      </w:r>
      <w:r w:rsidR="00F66538" w:rsidRPr="00F66538">
        <w:rPr>
          <w:rFonts w:hint="eastAsia"/>
        </w:rPr>
        <w:t>在全国范围有近</w:t>
      </w:r>
      <w:r w:rsidR="00F66538" w:rsidRPr="00F66538">
        <w:rPr>
          <w:rFonts w:hint="eastAsia"/>
        </w:rPr>
        <w:t>40</w:t>
      </w:r>
      <w:r w:rsidR="00F66538" w:rsidRPr="00F66538">
        <w:rPr>
          <w:rFonts w:hint="eastAsia"/>
        </w:rPr>
        <w:t>家分支机构，国内每个省会城市基本都有</w:t>
      </w:r>
      <w:r w:rsidR="00F66538" w:rsidRPr="00F66538">
        <w:rPr>
          <w:rFonts w:hint="eastAsia"/>
        </w:rPr>
        <w:t>RDC</w:t>
      </w:r>
      <w:r w:rsidR="00F66538" w:rsidRPr="00F66538">
        <w:rPr>
          <w:rFonts w:hint="eastAsia"/>
        </w:rPr>
        <w:t>配送中心分布，配送范围可辐射到各县级</w:t>
      </w:r>
      <w:bookmarkStart w:id="0" w:name="_GoBack"/>
      <w:bookmarkEnd w:id="0"/>
      <w:r w:rsidR="00F66538" w:rsidRPr="00F66538">
        <w:rPr>
          <w:rFonts w:hint="eastAsia"/>
        </w:rPr>
        <w:t>市。</w:t>
      </w:r>
      <w:r w:rsidR="00765CDC" w:rsidRPr="00BF0524">
        <w:rPr>
          <w:rFonts w:hint="eastAsia"/>
        </w:rPr>
        <w:t>中国物流有限公司</w:t>
      </w:r>
      <w:r w:rsidR="005530CE">
        <w:t>同时也</w:t>
      </w:r>
      <w:r w:rsidR="002367D8">
        <w:rPr>
          <w:rFonts w:hint="eastAsia"/>
        </w:rPr>
        <w:t>是全国最大的</w:t>
      </w:r>
      <w:r w:rsidR="002367D8" w:rsidRPr="00BF0524">
        <w:t>铁路集装箱运输</w:t>
      </w:r>
      <w:r w:rsidR="002367D8" w:rsidRPr="00BF0524">
        <w:rPr>
          <w:rFonts w:hint="eastAsia"/>
        </w:rPr>
        <w:t>代理企业，</w:t>
      </w:r>
      <w:r w:rsidR="005530CE">
        <w:rPr>
          <w:rFonts w:hint="eastAsia"/>
        </w:rPr>
        <w:t>目前</w:t>
      </w:r>
      <w:r w:rsidR="002367D8">
        <w:rPr>
          <w:rFonts w:hint="eastAsia"/>
        </w:rPr>
        <w:t>代理的</w:t>
      </w:r>
      <w:r w:rsidR="002367D8" w:rsidRPr="00BF0524">
        <w:rPr>
          <w:rFonts w:hint="eastAsia"/>
        </w:rPr>
        <w:t>铁路集装箱</w:t>
      </w:r>
      <w:r w:rsidR="002367D8">
        <w:rPr>
          <w:rFonts w:hint="eastAsia"/>
        </w:rPr>
        <w:t>量占全路</w:t>
      </w:r>
      <w:r w:rsidR="002367D8">
        <w:rPr>
          <w:rFonts w:hint="eastAsia"/>
        </w:rPr>
        <w:t>5.5%</w:t>
      </w:r>
      <w:r w:rsidR="002367D8">
        <w:rPr>
          <w:rFonts w:hint="eastAsia"/>
        </w:rPr>
        <w:t>。在仓储、干线运输、配送、信息化管理于一体的等方面具有丰富的运营经验。</w:t>
      </w:r>
    </w:p>
    <w:p w14:paraId="27084E97" w14:textId="3FE91AF2" w:rsidR="002367D8" w:rsidRDefault="002367D8" w:rsidP="002367D8">
      <w:pPr>
        <w:ind w:firstLine="560"/>
      </w:pPr>
      <w:r>
        <w:rPr>
          <w:rFonts w:hint="eastAsia"/>
        </w:rPr>
        <w:t>诚通系</w:t>
      </w:r>
      <w:r w:rsidR="00765CDC">
        <w:rPr>
          <w:rFonts w:hint="eastAsia"/>
        </w:rPr>
        <w:t>全国布点的铁路运输</w:t>
      </w:r>
      <w:r w:rsidR="00765CDC">
        <w:rPr>
          <w:rFonts w:hint="eastAsia"/>
        </w:rPr>
        <w:t>/</w:t>
      </w:r>
      <w:r w:rsidR="00765CDC">
        <w:rPr>
          <w:rFonts w:hint="eastAsia"/>
        </w:rPr>
        <w:t>干线公路运输网络</w:t>
      </w:r>
      <w:r w:rsidR="00765CDC">
        <w:rPr>
          <w:rFonts w:hint="eastAsia"/>
        </w:rPr>
        <w:t>、</w:t>
      </w:r>
      <w:r>
        <w:rPr>
          <w:rFonts w:hint="eastAsia"/>
        </w:rPr>
        <w:t>强大的铁路运输</w:t>
      </w:r>
      <w:r w:rsidR="00765CDC">
        <w:rPr>
          <w:rFonts w:hint="eastAsia"/>
        </w:rPr>
        <w:t>代理</w:t>
      </w:r>
      <w:r>
        <w:rPr>
          <w:rFonts w:hint="eastAsia"/>
        </w:rPr>
        <w:t>能力、以及为制造业物流配套管理的经验为园区发展提供广阔的辐射能力和竞争优势。</w:t>
      </w:r>
    </w:p>
    <w:p w14:paraId="04BBC22A" w14:textId="77777777" w:rsidR="002367D8" w:rsidRDefault="002367D8" w:rsidP="002367D8">
      <w:pPr>
        <w:ind w:firstLineChars="0" w:firstLine="0"/>
        <w:jc w:val="center"/>
      </w:pPr>
      <w:r>
        <w:rPr>
          <w:noProof/>
        </w:rPr>
        <w:drawing>
          <wp:inline distT="0" distB="0" distL="0" distR="0" wp14:anchorId="3A7B6BAA" wp14:editId="2BDE2EED">
            <wp:extent cx="4385852" cy="3672840"/>
            <wp:effectExtent l="0" t="0" r="0" b="3810"/>
            <wp:docPr id="2" name="图片 2" descr="http://www.c56.cn/uploads/allimg/120703/0SU562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56.cn/uploads/allimg/120703/0SU56223-0.jpg"/>
                    <pic:cNvPicPr>
                      <a:picLocks noChangeAspect="1" noChangeArrowheads="1"/>
                    </pic:cNvPicPr>
                  </pic:nvPicPr>
                  <pic:blipFill rotWithShape="1">
                    <a:blip r:embed="rId7">
                      <a:extLst>
                        <a:ext uri="{28A0092B-C50C-407E-A947-70E740481C1C}">
                          <a14:useLocalDpi xmlns:a14="http://schemas.microsoft.com/office/drawing/2010/main" val="0"/>
                        </a:ext>
                      </a:extLst>
                    </a:blip>
                    <a:srcRect b="8016"/>
                    <a:stretch/>
                  </pic:blipFill>
                  <pic:spPr bwMode="auto">
                    <a:xfrm>
                      <a:off x="0" y="0"/>
                      <a:ext cx="4389120" cy="3675577"/>
                    </a:xfrm>
                    <a:prstGeom prst="rect">
                      <a:avLst/>
                    </a:prstGeom>
                    <a:noFill/>
                    <a:ln>
                      <a:noFill/>
                    </a:ln>
                    <a:extLst>
                      <a:ext uri="{53640926-AAD7-44D8-BBD7-CCE9431645EC}">
                        <a14:shadowObscured xmlns:a14="http://schemas.microsoft.com/office/drawing/2010/main"/>
                      </a:ext>
                    </a:extLst>
                  </pic:spPr>
                </pic:pic>
              </a:graphicData>
            </a:graphic>
          </wp:inline>
        </w:drawing>
      </w:r>
    </w:p>
    <w:p w14:paraId="3214676D" w14:textId="2E21CFFF" w:rsidR="002367D8" w:rsidRPr="005530CE" w:rsidRDefault="002367D8" w:rsidP="002367D8">
      <w:pPr>
        <w:ind w:firstLineChars="0" w:firstLine="0"/>
        <w:jc w:val="center"/>
        <w:rPr>
          <w:b/>
        </w:rPr>
      </w:pPr>
      <w:r w:rsidRPr="005530CE">
        <w:rPr>
          <w:rFonts w:hint="eastAsia"/>
          <w:b/>
        </w:rPr>
        <w:t>图</w:t>
      </w:r>
      <w:r w:rsidR="005530CE" w:rsidRPr="005530CE">
        <w:rPr>
          <w:rFonts w:hint="eastAsia"/>
          <w:b/>
        </w:rPr>
        <w:t>1</w:t>
      </w:r>
      <w:r w:rsidRPr="005530CE">
        <w:rPr>
          <w:rFonts w:hint="eastAsia"/>
          <w:b/>
        </w:rPr>
        <w:t xml:space="preserve"> </w:t>
      </w:r>
      <w:r w:rsidRPr="005530CE">
        <w:rPr>
          <w:rFonts w:hint="eastAsia"/>
          <w:b/>
        </w:rPr>
        <w:t>中国物流有限公司铁路班线分布图</w:t>
      </w:r>
    </w:p>
    <w:p w14:paraId="53D093D8" w14:textId="77777777" w:rsidR="002367D8" w:rsidRDefault="002367D8" w:rsidP="002367D8">
      <w:pPr>
        <w:ind w:firstLine="560"/>
      </w:pPr>
      <w:r>
        <w:rPr>
          <w:rFonts w:hint="eastAsia"/>
        </w:rPr>
        <w:lastRenderedPageBreak/>
        <w:t>（</w:t>
      </w:r>
      <w:r>
        <w:rPr>
          <w:rFonts w:hint="eastAsia"/>
        </w:rPr>
        <w:t>3</w:t>
      </w:r>
      <w:r>
        <w:t>）</w:t>
      </w:r>
      <w:r>
        <w:rPr>
          <w:rFonts w:hint="eastAsia"/>
        </w:rPr>
        <w:t>目前石河子混乱的物流和货物交易市场的整合需求旺盛</w:t>
      </w:r>
    </w:p>
    <w:p w14:paraId="03C497BE" w14:textId="77777777" w:rsidR="002367D8" w:rsidRDefault="002367D8" w:rsidP="002367D8">
      <w:pPr>
        <w:ind w:firstLine="560"/>
      </w:pPr>
      <w:r>
        <w:rPr>
          <w:rFonts w:hint="eastAsia"/>
        </w:rPr>
        <w:t>石河子现状注册货运车辆</w:t>
      </w:r>
      <w:r>
        <w:rPr>
          <w:rFonts w:hint="eastAsia"/>
        </w:rPr>
        <w:t>2.1</w:t>
      </w:r>
      <w:r>
        <w:rPr>
          <w:rFonts w:hint="eastAsia"/>
        </w:rPr>
        <w:t>万辆，物流企业超过</w:t>
      </w:r>
      <w:r>
        <w:rPr>
          <w:rFonts w:hint="eastAsia"/>
        </w:rPr>
        <w:t>320</w:t>
      </w:r>
      <w:r>
        <w:rPr>
          <w:rFonts w:hint="eastAsia"/>
        </w:rPr>
        <w:t>家，运输企业小散乱现象明显。由于基地型公共物流平台的缺乏，现有物流企业车辆停放、司乘人员服务、信息配载等服务尚处于自发阶段，组织混乱效率低下，主要沿</w:t>
      </w:r>
      <w:r>
        <w:rPr>
          <w:rFonts w:hint="eastAsia"/>
        </w:rPr>
        <w:t>G312</w:t>
      </w:r>
      <w:r>
        <w:rPr>
          <w:rFonts w:hint="eastAsia"/>
        </w:rPr>
        <w:t>及周边集中，对于交通及市容市貌影响明确。企业小散带来的规范化、标准化水平低、诚信管理缺失严重制约了公路物流企业发展。</w:t>
      </w:r>
    </w:p>
    <w:p w14:paraId="27FE186F" w14:textId="77777777" w:rsidR="002367D8" w:rsidRDefault="002367D8" w:rsidP="002367D8">
      <w:pPr>
        <w:ind w:firstLine="560"/>
      </w:pPr>
      <w:r>
        <w:rPr>
          <w:rFonts w:hint="eastAsia"/>
        </w:rPr>
        <w:t>石河子现状钢铁交易市场混乱，主要集中于</w:t>
      </w:r>
      <w:r>
        <w:rPr>
          <w:rFonts w:hint="eastAsia"/>
        </w:rPr>
        <w:t>G312</w:t>
      </w:r>
      <w:r>
        <w:rPr>
          <w:rFonts w:hint="eastAsia"/>
        </w:rPr>
        <w:t>沿线，企业缺少货运存放场所和作业场作，钢铁堆存、加工、装卸等作业大都沿路开展，交通拥堵、噪音、污水等影响巨大，据初步估计沿线钢材批发、零售、彩钢和加工企业约</w:t>
      </w:r>
      <w:r>
        <w:rPr>
          <w:rFonts w:hint="eastAsia"/>
        </w:rPr>
        <w:t>150</w:t>
      </w:r>
      <w:r>
        <w:rPr>
          <w:rFonts w:hint="eastAsia"/>
        </w:rPr>
        <w:t>家。</w:t>
      </w:r>
    </w:p>
    <w:p w14:paraId="59FC2DF1" w14:textId="77777777" w:rsidR="002367D8" w:rsidRPr="00FD4E8A" w:rsidRDefault="002367D8" w:rsidP="002367D8">
      <w:pPr>
        <w:ind w:firstLine="560"/>
      </w:pPr>
      <w:r>
        <w:rPr>
          <w:rFonts w:hint="eastAsia"/>
        </w:rPr>
        <w:t>公路运输和钢铁等交易行业亟待成熟的标准化物流平台进行整合提高石河子及周边地区行业运行效率。</w:t>
      </w:r>
    </w:p>
    <w:p w14:paraId="6D4DF17A" w14:textId="77777777" w:rsidR="002367D8" w:rsidRPr="002367D8" w:rsidRDefault="002367D8" w:rsidP="002E4C12">
      <w:pPr>
        <w:ind w:firstLine="560"/>
      </w:pPr>
    </w:p>
    <w:p w14:paraId="3AD76B40" w14:textId="77777777" w:rsidR="00A57D35" w:rsidRDefault="00A57D35" w:rsidP="00A57D35">
      <w:pPr>
        <w:pStyle w:val="2"/>
      </w:pPr>
      <w:r>
        <w:rPr>
          <w:rFonts w:hint="eastAsia"/>
        </w:rPr>
        <w:t>供给</w:t>
      </w:r>
      <w:r>
        <w:t>分析</w:t>
      </w:r>
      <w:r w:rsidR="00C91BC8">
        <w:rPr>
          <w:rFonts w:hint="eastAsia"/>
        </w:rPr>
        <w:t>（赵凛</w:t>
      </w:r>
      <w:r w:rsidR="00C91BC8">
        <w:t>）</w:t>
      </w:r>
    </w:p>
    <w:p w14:paraId="753A3A0F" w14:textId="77777777" w:rsidR="002E4C12" w:rsidRDefault="00C91BC8" w:rsidP="002E4C12">
      <w:pPr>
        <w:ind w:firstLine="560"/>
      </w:pPr>
      <w:r>
        <w:rPr>
          <w:rFonts w:hint="eastAsia"/>
        </w:rPr>
        <w:t>既有</w:t>
      </w:r>
      <w:r>
        <w:t>物流园区：</w:t>
      </w:r>
    </w:p>
    <w:p w14:paraId="55D23A0C" w14:textId="77777777" w:rsidR="00C91BC8" w:rsidRPr="002E4C12" w:rsidRDefault="00C91BC8" w:rsidP="002E4C12">
      <w:pPr>
        <w:ind w:firstLine="560"/>
      </w:pPr>
    </w:p>
    <w:p w14:paraId="7D09CE13" w14:textId="77777777" w:rsidR="00A57D35" w:rsidRDefault="00A57D35" w:rsidP="00A57D35">
      <w:pPr>
        <w:pStyle w:val="2"/>
      </w:pPr>
      <w:r>
        <w:rPr>
          <w:rFonts w:hint="eastAsia"/>
        </w:rPr>
        <w:t>园区</w:t>
      </w:r>
      <w:r>
        <w:t>定位及功能</w:t>
      </w:r>
      <w:r w:rsidR="000E22FF">
        <w:rPr>
          <w:rFonts w:hint="eastAsia"/>
        </w:rPr>
        <w:t>（赵凛</w:t>
      </w:r>
      <w:r w:rsidR="000E22FF">
        <w:t>）</w:t>
      </w:r>
    </w:p>
    <w:p w14:paraId="7C33A86F" w14:textId="77777777" w:rsidR="00D34CB2" w:rsidRDefault="00D34CB2" w:rsidP="002E4C12">
      <w:pPr>
        <w:ind w:firstLine="560"/>
      </w:pPr>
      <w:r>
        <w:rPr>
          <w:rFonts w:hint="eastAsia"/>
        </w:rPr>
        <w:t>本园区</w:t>
      </w:r>
      <w:r>
        <w:t>未来将服务于</w:t>
      </w:r>
      <w:r>
        <w:rPr>
          <w:rFonts w:hint="eastAsia"/>
        </w:rPr>
        <w:t xml:space="preserve">   </w:t>
      </w:r>
      <w:r>
        <w:rPr>
          <w:rFonts w:hint="eastAsia"/>
        </w:rPr>
        <w:t>作为</w:t>
      </w:r>
      <w:r>
        <w:t>中国诚通公司在北疆重要</w:t>
      </w:r>
      <w:r>
        <w:rPr>
          <w:rFonts w:hint="eastAsia"/>
        </w:rPr>
        <w:t>节点</w:t>
      </w:r>
      <w:r w:rsidR="00E8599F">
        <w:rPr>
          <w:rFonts w:hint="eastAsia"/>
        </w:rPr>
        <w:t>，</w:t>
      </w:r>
      <w:r w:rsidR="00E8599F">
        <w:t>是</w:t>
      </w:r>
      <w:r w:rsidR="00E8599F">
        <w:rPr>
          <w:rFonts w:hint="eastAsia"/>
        </w:rPr>
        <w:t>具有</w:t>
      </w:r>
      <w:r w:rsidR="00E8599F">
        <w:t>货运枢纽功能的综合型物流园区</w:t>
      </w:r>
      <w:r>
        <w:t>。</w:t>
      </w:r>
    </w:p>
    <w:p w14:paraId="64D19C23" w14:textId="77777777" w:rsidR="002E4C12" w:rsidRDefault="00577B24" w:rsidP="002E4C12">
      <w:pPr>
        <w:ind w:firstLine="560"/>
      </w:pPr>
      <w:r>
        <w:rPr>
          <w:rFonts w:hint="eastAsia"/>
        </w:rPr>
        <w:lastRenderedPageBreak/>
        <w:t>本园区</w:t>
      </w:r>
      <w:r>
        <w:t>主要定位如下：</w:t>
      </w:r>
      <w:r>
        <w:rPr>
          <w:rFonts w:hint="eastAsia"/>
        </w:rPr>
        <w:t>丝绸</w:t>
      </w:r>
      <w:r>
        <w:t>之路</w:t>
      </w:r>
      <w:r w:rsidR="005E6998">
        <w:rPr>
          <w:rFonts w:hint="eastAsia"/>
        </w:rPr>
        <w:t>经济带</w:t>
      </w:r>
      <w:r>
        <w:t>的</w:t>
      </w:r>
      <w:r>
        <w:rPr>
          <w:rFonts w:hint="eastAsia"/>
        </w:rPr>
        <w:t>重要</w:t>
      </w:r>
      <w:r w:rsidR="005E6998">
        <w:rPr>
          <w:rFonts w:hint="eastAsia"/>
        </w:rPr>
        <w:t>物流集散</w:t>
      </w:r>
      <w:r>
        <w:t>节点之一、</w:t>
      </w:r>
      <w:r>
        <w:rPr>
          <w:rFonts w:hint="eastAsia"/>
        </w:rPr>
        <w:t>天山</w:t>
      </w:r>
      <w:r>
        <w:t>北坡</w:t>
      </w:r>
      <w:r w:rsidR="00C67A19">
        <w:rPr>
          <w:rFonts w:hint="eastAsia"/>
        </w:rPr>
        <w:t>经济带</w:t>
      </w:r>
      <w:r w:rsidR="005E6998">
        <w:rPr>
          <w:rFonts w:hint="eastAsia"/>
        </w:rPr>
        <w:t>重要物流</w:t>
      </w:r>
      <w:r w:rsidR="005E6998">
        <w:t>枢纽</w:t>
      </w:r>
      <w:r w:rsidR="005E6998">
        <w:rPr>
          <w:rFonts w:hint="eastAsia"/>
        </w:rPr>
        <w:t>、</w:t>
      </w:r>
      <w:r>
        <w:t>兵团</w:t>
      </w:r>
      <w:r w:rsidR="00A809AB">
        <w:rPr>
          <w:rFonts w:hint="eastAsia"/>
        </w:rPr>
        <w:t>推进</w:t>
      </w:r>
      <w:r w:rsidR="00A809AB">
        <w:t>物流业发展的示范物流园区</w:t>
      </w:r>
      <w:r>
        <w:t>、石河子物流公共服务平台。</w:t>
      </w:r>
    </w:p>
    <w:p w14:paraId="585FE79F" w14:textId="77777777" w:rsidR="001129D2" w:rsidRDefault="001129D2" w:rsidP="002E4C12">
      <w:pPr>
        <w:ind w:firstLine="560"/>
      </w:pPr>
      <w:r>
        <w:rPr>
          <w:rFonts w:hint="eastAsia"/>
        </w:rPr>
        <w:t>具体</w:t>
      </w:r>
      <w:r>
        <w:t>功能主要包括：</w:t>
      </w:r>
    </w:p>
    <w:p w14:paraId="724590BB" w14:textId="77777777" w:rsidR="001129D2" w:rsidRDefault="001129D2" w:rsidP="002E4C12">
      <w:pPr>
        <w:ind w:firstLine="560"/>
      </w:pPr>
      <w:r>
        <w:rPr>
          <w:rFonts w:hint="eastAsia"/>
        </w:rPr>
        <w:t>——</w:t>
      </w:r>
      <w:r w:rsidRPr="00342430">
        <w:rPr>
          <w:rFonts w:hint="eastAsia"/>
          <w:b/>
        </w:rPr>
        <w:t>公共</w:t>
      </w:r>
      <w:r w:rsidRPr="00342430">
        <w:rPr>
          <w:b/>
        </w:rPr>
        <w:t>仓储</w:t>
      </w:r>
      <w:r w:rsidRPr="00342430">
        <w:rPr>
          <w:rFonts w:hint="eastAsia"/>
          <w:b/>
        </w:rPr>
        <w:t>服务</w:t>
      </w:r>
      <w:r>
        <w:t>。</w:t>
      </w:r>
      <w:r w:rsidR="00D34CB2">
        <w:rPr>
          <w:rFonts w:hint="eastAsia"/>
        </w:rPr>
        <w:t>为</w:t>
      </w:r>
      <w:r w:rsidR="00D34CB2">
        <w:t>大型工矿企业</w:t>
      </w:r>
      <w:r w:rsidR="00D34CB2">
        <w:rPr>
          <w:rFonts w:hint="eastAsia"/>
        </w:rPr>
        <w:t>以及</w:t>
      </w:r>
      <w:r w:rsidR="00D34CB2">
        <w:t>城市配送企业提供</w:t>
      </w:r>
      <w:r w:rsidR="00D34CB2">
        <w:rPr>
          <w:rFonts w:hint="eastAsia"/>
        </w:rPr>
        <w:t>公共</w:t>
      </w:r>
      <w:r w:rsidR="00D34CB2">
        <w:t>仓库、堆场</w:t>
      </w:r>
      <w:r w:rsidR="00080CE0">
        <w:rPr>
          <w:rFonts w:hint="eastAsia"/>
        </w:rPr>
        <w:t>等</w:t>
      </w:r>
      <w:r w:rsidR="00080CE0">
        <w:t>设施。</w:t>
      </w:r>
    </w:p>
    <w:p w14:paraId="71CE4B32" w14:textId="77777777" w:rsidR="001129D2" w:rsidRDefault="001129D2" w:rsidP="002E4C12">
      <w:pPr>
        <w:ind w:firstLine="560"/>
      </w:pPr>
      <w:r>
        <w:rPr>
          <w:rFonts w:hint="eastAsia"/>
        </w:rPr>
        <w:t>——</w:t>
      </w:r>
      <w:r w:rsidRPr="00342430">
        <w:rPr>
          <w:b/>
        </w:rPr>
        <w:t>海关口岸服务</w:t>
      </w:r>
      <w:r>
        <w:t>。</w:t>
      </w:r>
      <w:r w:rsidR="0066180E">
        <w:rPr>
          <w:rFonts w:hint="eastAsia"/>
        </w:rPr>
        <w:t>为</w:t>
      </w:r>
      <w:r w:rsidR="0066180E">
        <w:t>本地</w:t>
      </w:r>
      <w:r w:rsidR="0066180E">
        <w:rPr>
          <w:rFonts w:hint="eastAsia"/>
        </w:rPr>
        <w:t>及</w:t>
      </w:r>
      <w:r w:rsidR="0066180E">
        <w:t>周边区域进出口</w:t>
      </w:r>
      <w:r w:rsidR="0066180E">
        <w:rPr>
          <w:rFonts w:hint="eastAsia"/>
        </w:rPr>
        <w:t>货物</w:t>
      </w:r>
      <w:r w:rsidR="008017EB">
        <w:rPr>
          <w:rFonts w:hint="eastAsia"/>
        </w:rPr>
        <w:t>提供</w:t>
      </w:r>
      <w:r>
        <w:t>海关</w:t>
      </w:r>
      <w:r>
        <w:rPr>
          <w:rFonts w:hint="eastAsia"/>
        </w:rPr>
        <w:t>查验</w:t>
      </w:r>
      <w:r>
        <w:t>、出口监管</w:t>
      </w:r>
      <w:r w:rsidR="008017EB">
        <w:rPr>
          <w:rFonts w:hint="eastAsia"/>
        </w:rPr>
        <w:t>等</w:t>
      </w:r>
      <w:r w:rsidR="008017EB">
        <w:t>服务</w:t>
      </w:r>
      <w:r w:rsidR="0066180E">
        <w:rPr>
          <w:rFonts w:hint="eastAsia"/>
        </w:rPr>
        <w:t>，支撑</w:t>
      </w:r>
      <w:r w:rsidR="0066180E">
        <w:t>丝绸之路经济带发展</w:t>
      </w:r>
      <w:r>
        <w:t>。</w:t>
      </w:r>
    </w:p>
    <w:p w14:paraId="1227A159" w14:textId="77777777" w:rsidR="00D4460F" w:rsidRDefault="00D4460F" w:rsidP="002E4C12">
      <w:pPr>
        <w:ind w:firstLine="560"/>
      </w:pPr>
      <w:r>
        <w:rPr>
          <w:rFonts w:hint="eastAsia"/>
        </w:rPr>
        <w:t>——</w:t>
      </w:r>
      <w:r w:rsidRPr="00D4460F">
        <w:rPr>
          <w:b/>
        </w:rPr>
        <w:t>公铁联运服务。</w:t>
      </w:r>
      <w:r w:rsidRPr="00D4460F">
        <w:rPr>
          <w:rFonts w:hint="eastAsia"/>
        </w:rPr>
        <w:t>依托</w:t>
      </w:r>
      <w:r w:rsidRPr="00D4460F">
        <w:t>接入</w:t>
      </w:r>
      <w:r>
        <w:rPr>
          <w:rFonts w:hint="eastAsia"/>
        </w:rPr>
        <w:t>园区的</w:t>
      </w:r>
      <w:r>
        <w:t>铁路专用线，为</w:t>
      </w:r>
      <w:r w:rsidR="00501630">
        <w:rPr>
          <w:rFonts w:hint="eastAsia"/>
        </w:rPr>
        <w:t>入驻园区</w:t>
      </w:r>
      <w:r w:rsidR="00501630">
        <w:t>及周边企业提供大宗物资、集装箱运输，促进不同运输方式</w:t>
      </w:r>
      <w:r w:rsidR="00501630">
        <w:rPr>
          <w:rFonts w:hint="eastAsia"/>
        </w:rPr>
        <w:t>之间</w:t>
      </w:r>
      <w:r w:rsidR="00501630">
        <w:t>无缝衔接。</w:t>
      </w:r>
    </w:p>
    <w:p w14:paraId="15658144" w14:textId="77777777" w:rsidR="00501630" w:rsidRDefault="001129D2" w:rsidP="002E4C12">
      <w:pPr>
        <w:ind w:firstLine="560"/>
      </w:pPr>
      <w:r>
        <w:rPr>
          <w:rFonts w:hint="eastAsia"/>
        </w:rPr>
        <w:t>——</w:t>
      </w:r>
      <w:r w:rsidR="00501630" w:rsidRPr="00501630">
        <w:rPr>
          <w:rFonts w:hint="eastAsia"/>
          <w:b/>
        </w:rPr>
        <w:t>信息</w:t>
      </w:r>
      <w:r w:rsidR="00501630" w:rsidRPr="00501630">
        <w:rPr>
          <w:b/>
        </w:rPr>
        <w:t>交易服务</w:t>
      </w:r>
      <w:r w:rsidR="00501630">
        <w:t>。</w:t>
      </w:r>
      <w:r w:rsidR="00501630">
        <w:rPr>
          <w:rFonts w:hint="eastAsia"/>
        </w:rPr>
        <w:t>通过</w:t>
      </w:r>
      <w:r w:rsidR="00501630">
        <w:t>建立信息平台，</w:t>
      </w:r>
      <w:r w:rsidR="00501630">
        <w:rPr>
          <w:rFonts w:hint="eastAsia"/>
        </w:rPr>
        <w:t>为返程</w:t>
      </w:r>
      <w:r w:rsidR="00501630">
        <w:t>货运车辆提供货</w:t>
      </w:r>
      <w:r w:rsidR="00501630">
        <w:rPr>
          <w:rFonts w:hint="eastAsia"/>
        </w:rPr>
        <w:t>源</w:t>
      </w:r>
      <w:r w:rsidR="00501630">
        <w:t>信息</w:t>
      </w:r>
      <w:r w:rsidR="00501630">
        <w:rPr>
          <w:rFonts w:hint="eastAsia"/>
        </w:rPr>
        <w:t>，</w:t>
      </w:r>
      <w:r w:rsidR="00501630">
        <w:t>为周边</w:t>
      </w:r>
      <w:r w:rsidR="00501630">
        <w:rPr>
          <w:rFonts w:hint="eastAsia"/>
        </w:rPr>
        <w:t>工业</w:t>
      </w:r>
      <w:r w:rsidR="00501630">
        <w:t>企业提供运力信息，提高运输组织效率。同时为方便</w:t>
      </w:r>
      <w:r w:rsidR="00501630">
        <w:rPr>
          <w:rFonts w:hint="eastAsia"/>
        </w:rPr>
        <w:t>车辆</w:t>
      </w:r>
      <w:r w:rsidR="00501630">
        <w:t>等候停留，</w:t>
      </w:r>
      <w:r w:rsidR="00501630">
        <w:rPr>
          <w:rFonts w:hint="eastAsia"/>
        </w:rPr>
        <w:t>提供</w:t>
      </w:r>
      <w:r w:rsidR="00501630">
        <w:t>公共停车场、</w:t>
      </w:r>
      <w:r w:rsidR="00501630">
        <w:rPr>
          <w:rFonts w:hint="eastAsia"/>
        </w:rPr>
        <w:t>司</w:t>
      </w:r>
      <w:r w:rsidR="00501630">
        <w:t>乘</w:t>
      </w:r>
      <w:r w:rsidR="00501630">
        <w:rPr>
          <w:rFonts w:hint="eastAsia"/>
        </w:rPr>
        <w:t>公寓</w:t>
      </w:r>
      <w:r w:rsidR="00501630">
        <w:t>等服务。</w:t>
      </w:r>
    </w:p>
    <w:p w14:paraId="721CCE70" w14:textId="77777777" w:rsidR="001129D2" w:rsidRDefault="001129D2" w:rsidP="002E4C12">
      <w:pPr>
        <w:ind w:firstLine="560"/>
      </w:pPr>
      <w:r>
        <w:t>——</w:t>
      </w:r>
      <w:r w:rsidRPr="00342430">
        <w:rPr>
          <w:b/>
        </w:rPr>
        <w:t>物流增值服务</w:t>
      </w:r>
      <w:r>
        <w:t>。</w:t>
      </w:r>
      <w:r w:rsidR="00342430">
        <w:rPr>
          <w:rFonts w:hint="eastAsia"/>
        </w:rPr>
        <w:t>整合</w:t>
      </w:r>
      <w:r w:rsidR="00342430">
        <w:t>本地钢材市场，依托本地特色产品</w:t>
      </w:r>
      <w:r w:rsidR="00342430">
        <w:rPr>
          <w:rFonts w:hint="eastAsia"/>
        </w:rPr>
        <w:t>，发展钢材</w:t>
      </w:r>
      <w:r w:rsidR="00342430">
        <w:t>、</w:t>
      </w:r>
      <w:r w:rsidR="00C67A19">
        <w:rPr>
          <w:rFonts w:hint="eastAsia"/>
        </w:rPr>
        <w:t>棉纺织</w:t>
      </w:r>
      <w:r w:rsidR="00C67A19">
        <w:t>、</w:t>
      </w:r>
      <w:r w:rsidR="00342430">
        <w:t>农资、农产品</w:t>
      </w:r>
      <w:r w:rsidR="00A809AB">
        <w:rPr>
          <w:rFonts w:hint="eastAsia"/>
        </w:rPr>
        <w:t>、</w:t>
      </w:r>
      <w:r w:rsidR="00A809AB">
        <w:t>食品</w:t>
      </w:r>
      <w:r w:rsidR="00342430">
        <w:t>等</w:t>
      </w:r>
      <w:r w:rsidR="00C67A19">
        <w:rPr>
          <w:rFonts w:hint="eastAsia"/>
        </w:rPr>
        <w:t>产品</w:t>
      </w:r>
      <w:r w:rsidR="00342430">
        <w:t>交易</w:t>
      </w:r>
      <w:r w:rsidR="00342430">
        <w:rPr>
          <w:rFonts w:hint="eastAsia"/>
        </w:rPr>
        <w:t>展示</w:t>
      </w:r>
      <w:r w:rsidR="00342430">
        <w:t>中心</w:t>
      </w:r>
      <w:r w:rsidR="00342430">
        <w:rPr>
          <w:rFonts w:hint="eastAsia"/>
        </w:rPr>
        <w:t>。</w:t>
      </w:r>
      <w:r w:rsidR="00342430">
        <w:t>依托</w:t>
      </w:r>
      <w:r w:rsidR="00342430">
        <w:rPr>
          <w:rFonts w:hint="eastAsia"/>
        </w:rPr>
        <w:t>对</w:t>
      </w:r>
      <w:r w:rsidR="00342430">
        <w:t>仓库、运输的监管，</w:t>
      </w:r>
      <w:r w:rsidR="00342430">
        <w:rPr>
          <w:rFonts w:hint="eastAsia"/>
        </w:rPr>
        <w:t>发展仓单</w:t>
      </w:r>
      <w:r w:rsidR="00342430">
        <w:t>质押</w:t>
      </w:r>
      <w:r w:rsidR="00342430">
        <w:rPr>
          <w:rFonts w:hint="eastAsia"/>
        </w:rPr>
        <w:t>等</w:t>
      </w:r>
      <w:r w:rsidR="00342430">
        <w:t>物流金融服务。</w:t>
      </w:r>
    </w:p>
    <w:p w14:paraId="56289C7E" w14:textId="77777777" w:rsidR="00342430" w:rsidRDefault="00342430" w:rsidP="002E4C12">
      <w:pPr>
        <w:ind w:firstLine="560"/>
      </w:pPr>
      <w:r>
        <w:t>——</w:t>
      </w:r>
      <w:r w:rsidRPr="00342430">
        <w:rPr>
          <w:b/>
        </w:rPr>
        <w:t>物流企业入驻服务</w:t>
      </w:r>
      <w:r>
        <w:t>。</w:t>
      </w:r>
      <w:r>
        <w:rPr>
          <w:rFonts w:hint="eastAsia"/>
        </w:rPr>
        <w:t>吸引</w:t>
      </w:r>
      <w:r>
        <w:t>既有货代</w:t>
      </w:r>
      <w:r>
        <w:rPr>
          <w:rFonts w:hint="eastAsia"/>
        </w:rPr>
        <w:t>、</w:t>
      </w:r>
      <w:r>
        <w:t>信息部</w:t>
      </w:r>
      <w:r>
        <w:rPr>
          <w:rFonts w:hint="eastAsia"/>
        </w:rPr>
        <w:t>以及</w:t>
      </w:r>
      <w:r>
        <w:t>相关企业</w:t>
      </w:r>
      <w:r>
        <w:rPr>
          <w:rFonts w:hint="eastAsia"/>
        </w:rPr>
        <w:t>入驻</w:t>
      </w:r>
      <w:r>
        <w:t>园区</w:t>
      </w:r>
      <w:r>
        <w:rPr>
          <w:rFonts w:hint="eastAsia"/>
        </w:rPr>
        <w:t>，为其</w:t>
      </w:r>
      <w:r>
        <w:t>提供办公场所、</w:t>
      </w:r>
      <w:r>
        <w:rPr>
          <w:rFonts w:hint="eastAsia"/>
        </w:rPr>
        <w:t>公共信息</w:t>
      </w:r>
      <w:r>
        <w:t>平台，形成物流企业集聚区</w:t>
      </w:r>
      <w:r>
        <w:rPr>
          <w:rFonts w:hint="eastAsia"/>
        </w:rPr>
        <w:t>，</w:t>
      </w:r>
      <w:r>
        <w:t>为</w:t>
      </w:r>
      <w:r>
        <w:rPr>
          <w:rFonts w:hint="eastAsia"/>
        </w:rPr>
        <w:t>辐射范围</w:t>
      </w:r>
      <w:r>
        <w:t>内客户提供</w:t>
      </w:r>
      <w:r>
        <w:rPr>
          <w:rFonts w:hint="eastAsia"/>
        </w:rPr>
        <w:t>便捷</w:t>
      </w:r>
      <w:r>
        <w:t>、全过程供应链服务，发挥园区集约化、规模化效应。</w:t>
      </w:r>
    </w:p>
    <w:p w14:paraId="6F0866B6" w14:textId="77777777" w:rsidR="00342430" w:rsidRPr="00342430" w:rsidRDefault="00342430" w:rsidP="002E4C12">
      <w:pPr>
        <w:ind w:firstLine="560"/>
      </w:pPr>
      <w:r>
        <w:t>——</w:t>
      </w:r>
      <w:r w:rsidRPr="00342430">
        <w:rPr>
          <w:b/>
        </w:rPr>
        <w:t>配套公共服务</w:t>
      </w:r>
      <w:r>
        <w:t>。为入驻园区的企业提供工商、税务、银行保</w:t>
      </w:r>
      <w:r>
        <w:lastRenderedPageBreak/>
        <w:t>险、</w:t>
      </w:r>
      <w:r>
        <w:rPr>
          <w:rFonts w:hint="eastAsia"/>
        </w:rPr>
        <w:t>停车</w:t>
      </w:r>
      <w:r>
        <w:t>、住宿、车辆维修、</w:t>
      </w:r>
      <w:r w:rsidR="00501630">
        <w:rPr>
          <w:rFonts w:hint="eastAsia"/>
        </w:rPr>
        <w:t>运输</w:t>
      </w:r>
      <w:r w:rsidR="00501630">
        <w:t>监管</w:t>
      </w:r>
      <w:r w:rsidR="00501630">
        <w:rPr>
          <w:rFonts w:hint="eastAsia"/>
        </w:rPr>
        <w:t>、</w:t>
      </w:r>
      <w:r>
        <w:t>运政等</w:t>
      </w:r>
      <w:r w:rsidR="00501630">
        <w:rPr>
          <w:rFonts w:hint="eastAsia"/>
        </w:rPr>
        <w:t>配套</w:t>
      </w:r>
      <w:r>
        <w:t>服务。</w:t>
      </w:r>
    </w:p>
    <w:p w14:paraId="30594543" w14:textId="77777777" w:rsidR="00A57D35" w:rsidRDefault="008C6212" w:rsidP="00A57D35">
      <w:pPr>
        <w:pStyle w:val="1"/>
      </w:pPr>
      <w:r>
        <w:rPr>
          <w:rFonts w:hint="eastAsia"/>
        </w:rPr>
        <w:t>建设</w:t>
      </w:r>
      <w:r>
        <w:t>规</w:t>
      </w:r>
      <w:r w:rsidR="000E22FF">
        <w:rPr>
          <w:rFonts w:hint="eastAsia"/>
        </w:rPr>
        <w:t>估算（视情况</w:t>
      </w:r>
      <w:r w:rsidR="000E22FF">
        <w:t>，孙鹏）</w:t>
      </w:r>
    </w:p>
    <w:p w14:paraId="0B7C05B7" w14:textId="77777777" w:rsidR="002367D8" w:rsidRDefault="002367D8" w:rsidP="002367D8">
      <w:pPr>
        <w:ind w:firstLine="560"/>
      </w:pPr>
      <w:r>
        <w:rPr>
          <w:rFonts w:hint="eastAsia"/>
        </w:rPr>
        <w:t>（</w:t>
      </w:r>
      <w:r>
        <w:rPr>
          <w:rFonts w:hint="eastAsia"/>
        </w:rPr>
        <w:t>1</w:t>
      </w:r>
      <w:r>
        <w:rPr>
          <w:rFonts w:hint="eastAsia"/>
        </w:rPr>
        <w:t>）需求类型</w:t>
      </w:r>
    </w:p>
    <w:p w14:paraId="2FF405F0" w14:textId="77777777" w:rsidR="002367D8" w:rsidRDefault="002367D8" w:rsidP="002367D8">
      <w:pPr>
        <w:ind w:firstLine="560"/>
      </w:pPr>
      <w:r>
        <w:rPr>
          <w:rFonts w:hint="eastAsia"/>
        </w:rPr>
        <w:t>——主要服务于石河子、沙湾、玛纳斯周边制造业、农业，为生产加工，提供仓储、加工、配送服务；</w:t>
      </w:r>
    </w:p>
    <w:p w14:paraId="3F949477" w14:textId="77777777" w:rsidR="002367D8" w:rsidRDefault="002367D8" w:rsidP="002367D8">
      <w:pPr>
        <w:ind w:firstLine="560"/>
      </w:pPr>
      <w:r>
        <w:rPr>
          <w:rFonts w:hint="eastAsia"/>
        </w:rPr>
        <w:t>——主要服务石河子</w:t>
      </w:r>
      <w:r>
        <w:rPr>
          <w:rFonts w:hint="eastAsia"/>
        </w:rPr>
        <w:t>-</w:t>
      </w:r>
      <w:r>
        <w:rPr>
          <w:rFonts w:hint="eastAsia"/>
        </w:rPr>
        <w:t>沙湾</w:t>
      </w:r>
      <w:r>
        <w:rPr>
          <w:rFonts w:hint="eastAsia"/>
        </w:rPr>
        <w:t>-</w:t>
      </w:r>
      <w:r>
        <w:rPr>
          <w:rFonts w:hint="eastAsia"/>
        </w:rPr>
        <w:t>玛纳斯、奎屯</w:t>
      </w:r>
      <w:r>
        <w:rPr>
          <w:rFonts w:hint="eastAsia"/>
        </w:rPr>
        <w:t>-</w:t>
      </w:r>
      <w:r>
        <w:rPr>
          <w:rFonts w:hint="eastAsia"/>
        </w:rPr>
        <w:t>乌苏</w:t>
      </w:r>
      <w:r>
        <w:rPr>
          <w:rFonts w:hint="eastAsia"/>
        </w:rPr>
        <w:t>-</w:t>
      </w:r>
      <w:r>
        <w:rPr>
          <w:rFonts w:hint="eastAsia"/>
        </w:rPr>
        <w:t>独山子北部地区对外贸易加工业，提供国际物流仓储、运输、加工等配套服务；</w:t>
      </w:r>
    </w:p>
    <w:p w14:paraId="42106F9F" w14:textId="77777777" w:rsidR="002367D8" w:rsidRDefault="002367D8" w:rsidP="002367D8">
      <w:pPr>
        <w:ind w:firstLine="560"/>
      </w:pPr>
      <w:r>
        <w:rPr>
          <w:rFonts w:hint="eastAsia"/>
        </w:rPr>
        <w:t>——主要服务于石河子</w:t>
      </w:r>
      <w:r>
        <w:rPr>
          <w:rFonts w:hint="eastAsia"/>
        </w:rPr>
        <w:t>-</w:t>
      </w:r>
      <w:r>
        <w:rPr>
          <w:rFonts w:hint="eastAsia"/>
        </w:rPr>
        <w:t>沙湾</w:t>
      </w:r>
      <w:r>
        <w:rPr>
          <w:rFonts w:hint="eastAsia"/>
        </w:rPr>
        <w:t>-</w:t>
      </w:r>
      <w:r>
        <w:rPr>
          <w:rFonts w:hint="eastAsia"/>
        </w:rPr>
        <w:t>玛纳斯地区百姓生活，提城市配送服务。</w:t>
      </w:r>
    </w:p>
    <w:p w14:paraId="0B97112A" w14:textId="77777777" w:rsidR="002367D8" w:rsidRDefault="002367D8" w:rsidP="002367D8">
      <w:pPr>
        <w:ind w:firstLine="560"/>
      </w:pPr>
      <w:r>
        <w:rPr>
          <w:rFonts w:hint="eastAsia"/>
        </w:rPr>
        <w:t>（</w:t>
      </w:r>
      <w:r>
        <w:rPr>
          <w:rFonts w:hint="eastAsia"/>
        </w:rPr>
        <w:t>2</w:t>
      </w:r>
      <w:r>
        <w:rPr>
          <w:rFonts w:hint="eastAsia"/>
        </w:rPr>
        <w:t>）入驻企业类型</w:t>
      </w:r>
    </w:p>
    <w:p w14:paraId="3D7A2909" w14:textId="77777777" w:rsidR="002367D8" w:rsidRDefault="002367D8" w:rsidP="002367D8">
      <w:pPr>
        <w:ind w:firstLine="560"/>
      </w:pPr>
      <w:r>
        <w:rPr>
          <w:rFonts w:hint="eastAsia"/>
        </w:rPr>
        <w:t>园区主要承担区域第三方物流企业和配套企业入驻，存在少量商贸企业入驻；</w:t>
      </w:r>
    </w:p>
    <w:p w14:paraId="128521A1" w14:textId="77777777" w:rsidR="002367D8" w:rsidRDefault="002367D8" w:rsidP="002367D8">
      <w:pPr>
        <w:ind w:firstLine="560"/>
      </w:pPr>
      <w:r>
        <w:rPr>
          <w:rFonts w:hint="eastAsia"/>
        </w:rPr>
        <w:t>（</w:t>
      </w:r>
      <w:r>
        <w:rPr>
          <w:rFonts w:hint="eastAsia"/>
        </w:rPr>
        <w:t>3</w:t>
      </w:r>
      <w:r>
        <w:rPr>
          <w:rFonts w:hint="eastAsia"/>
        </w:rPr>
        <w:t>）辐射范围</w:t>
      </w:r>
    </w:p>
    <w:p w14:paraId="1867CB6C" w14:textId="77777777" w:rsidR="002367D8" w:rsidRDefault="002367D8" w:rsidP="002367D8">
      <w:pPr>
        <w:ind w:firstLine="560"/>
      </w:pPr>
      <w:r>
        <w:rPr>
          <w:rFonts w:hint="eastAsia"/>
        </w:rPr>
        <w:t>——制造业物流方面，园区主要覆盖石河子</w:t>
      </w:r>
      <w:r>
        <w:rPr>
          <w:rFonts w:hint="eastAsia"/>
        </w:rPr>
        <w:t>-</w:t>
      </w:r>
      <w:r>
        <w:rPr>
          <w:rFonts w:hint="eastAsia"/>
        </w:rPr>
        <w:t>沙湾</w:t>
      </w:r>
      <w:r>
        <w:rPr>
          <w:rFonts w:hint="eastAsia"/>
        </w:rPr>
        <w:t>-</w:t>
      </w:r>
      <w:r>
        <w:rPr>
          <w:rFonts w:hint="eastAsia"/>
        </w:rPr>
        <w:t>玛纳斯地区，由于石河子产业的地区独大，相关预测指标以石河子为主；</w:t>
      </w:r>
    </w:p>
    <w:p w14:paraId="60F3AEF9" w14:textId="77777777" w:rsidR="002367D8" w:rsidRDefault="002367D8" w:rsidP="002367D8">
      <w:pPr>
        <w:ind w:firstLine="560"/>
      </w:pPr>
      <w:r>
        <w:rPr>
          <w:rFonts w:hint="eastAsia"/>
        </w:rPr>
        <w:t>——国际物流方面，项目近期、中期考虑整个石河子关区，远期以石河子</w:t>
      </w:r>
      <w:r>
        <w:rPr>
          <w:rFonts w:hint="eastAsia"/>
        </w:rPr>
        <w:t>-</w:t>
      </w:r>
      <w:r>
        <w:rPr>
          <w:rFonts w:hint="eastAsia"/>
        </w:rPr>
        <w:t>沙湾为主；</w:t>
      </w:r>
    </w:p>
    <w:p w14:paraId="7F8C5DE5" w14:textId="77777777" w:rsidR="002367D8" w:rsidRDefault="002367D8" w:rsidP="002367D8">
      <w:pPr>
        <w:ind w:firstLine="560"/>
      </w:pPr>
      <w:r>
        <w:rPr>
          <w:rFonts w:hint="eastAsia"/>
        </w:rPr>
        <w:t>——城市配送方面，园区主要覆盖石河子</w:t>
      </w:r>
      <w:r>
        <w:rPr>
          <w:rFonts w:hint="eastAsia"/>
        </w:rPr>
        <w:t>-</w:t>
      </w:r>
      <w:r>
        <w:rPr>
          <w:rFonts w:hint="eastAsia"/>
        </w:rPr>
        <w:t>沙湾</w:t>
      </w:r>
      <w:r>
        <w:rPr>
          <w:rFonts w:hint="eastAsia"/>
        </w:rPr>
        <w:t>-</w:t>
      </w:r>
      <w:r>
        <w:rPr>
          <w:rFonts w:hint="eastAsia"/>
        </w:rPr>
        <w:t>玛纳斯地区。</w:t>
      </w:r>
    </w:p>
    <w:p w14:paraId="46FB196B" w14:textId="77777777" w:rsidR="002367D8" w:rsidRPr="00485EBB" w:rsidRDefault="002367D8" w:rsidP="002367D8">
      <w:pPr>
        <w:ind w:firstLine="560"/>
        <w:rPr>
          <w:b/>
        </w:rPr>
      </w:pPr>
      <w:r>
        <w:rPr>
          <w:rFonts w:hint="eastAsia"/>
        </w:rPr>
        <w:t>（</w:t>
      </w:r>
      <w:r>
        <w:rPr>
          <w:rFonts w:hint="eastAsia"/>
        </w:rPr>
        <w:t>4</w:t>
      </w:r>
      <w:r>
        <w:rPr>
          <w:rFonts w:hint="eastAsia"/>
        </w:rPr>
        <w:t>）</w:t>
      </w:r>
      <w:r>
        <w:rPr>
          <w:rFonts w:hint="eastAsia"/>
          <w:b/>
        </w:rPr>
        <w:t>服务</w:t>
      </w:r>
      <w:r w:rsidRPr="00485EBB">
        <w:rPr>
          <w:rFonts w:hint="eastAsia"/>
          <w:b/>
        </w:rPr>
        <w:t>产业</w:t>
      </w:r>
      <w:r>
        <w:rPr>
          <w:rFonts w:hint="eastAsia"/>
          <w:b/>
        </w:rPr>
        <w:t>对象</w:t>
      </w:r>
    </w:p>
    <w:p w14:paraId="2A0B0832" w14:textId="77777777" w:rsidR="002367D8" w:rsidRDefault="002367D8" w:rsidP="002367D8">
      <w:pPr>
        <w:ind w:firstLine="560"/>
      </w:pPr>
      <w:r>
        <w:rPr>
          <w:rFonts w:hint="eastAsia"/>
        </w:rPr>
        <w:t>——石化、有色金属、有机硅行业：考虑到此类大宗货物行业产业集聚度高，未来都有铁路专用线建设需求，对于外租场地的需求相</w:t>
      </w:r>
      <w:r>
        <w:rPr>
          <w:rFonts w:hint="eastAsia"/>
        </w:rPr>
        <w:lastRenderedPageBreak/>
        <w:t>对较弱。园区主要服务天业、天铝等自有专用线能力紧张带来的部分外溢需求和波动需求；此类需求主要发生于项目中后期，以</w:t>
      </w:r>
      <w:r>
        <w:rPr>
          <w:rFonts w:hint="eastAsia"/>
        </w:rPr>
        <w:t>PVC</w:t>
      </w:r>
      <w:r>
        <w:rPr>
          <w:rFonts w:hint="eastAsia"/>
        </w:rPr>
        <w:t>、铝锭、有机硅等少量制成品和矿石、石英石、工业盐等货物为主。</w:t>
      </w:r>
    </w:p>
    <w:p w14:paraId="04463657" w14:textId="77777777" w:rsidR="002367D8" w:rsidRDefault="002367D8" w:rsidP="002367D8">
      <w:pPr>
        <w:ind w:firstLine="560"/>
      </w:pPr>
      <w:r>
        <w:rPr>
          <w:rFonts w:hint="eastAsia"/>
        </w:rPr>
        <w:t>——纺织、装备制造、建材行业：此类企业运输规模相对较小，对于公用型铁路专用线需求较大，此类产业的仓储、运输、加工、配送有较大的外租场地需求。此类需求主要发生于项目全程，伴随五征集团的投产需求会发生一次阶跃，以皮棉、棉纱、钢铁和纺织品为主。</w:t>
      </w:r>
    </w:p>
    <w:p w14:paraId="149F68B9" w14:textId="77777777" w:rsidR="002367D8" w:rsidRDefault="002367D8" w:rsidP="002367D8">
      <w:pPr>
        <w:ind w:firstLine="560"/>
      </w:pPr>
      <w:r>
        <w:rPr>
          <w:rFonts w:hint="eastAsia"/>
        </w:rPr>
        <w:t>——商超业：此类运输需求规模较小，但品类复杂、时效性要求高，外租仓库需求高。此类需求主要发生于项目全程，以日用品为主。</w:t>
      </w:r>
    </w:p>
    <w:p w14:paraId="42812EC3" w14:textId="77777777" w:rsidR="002367D8" w:rsidRDefault="002367D8" w:rsidP="002367D8">
      <w:pPr>
        <w:ind w:firstLine="560"/>
      </w:pPr>
      <w:r>
        <w:rPr>
          <w:rFonts w:hint="eastAsia"/>
        </w:rPr>
        <w:t>——农业：此类运输需求规模较大，外租仓库需求高，此类需求主要发生于项目全程。以化肥等农资物品为主，和食品加工业的制成品为主。</w:t>
      </w:r>
    </w:p>
    <w:p w14:paraId="70EBD976" w14:textId="77777777" w:rsidR="002367D8" w:rsidRDefault="002367D8" w:rsidP="002367D8">
      <w:pPr>
        <w:ind w:firstLine="560"/>
      </w:pPr>
      <w:r>
        <w:rPr>
          <w:rFonts w:hint="eastAsia"/>
        </w:rPr>
        <w:t>（</w:t>
      </w:r>
      <w:r>
        <w:rPr>
          <w:rFonts w:hint="eastAsia"/>
        </w:rPr>
        <w:t>5</w:t>
      </w:r>
      <w:r>
        <w:rPr>
          <w:rFonts w:hint="eastAsia"/>
        </w:rPr>
        <w:t>）园区吞吐总需求</w:t>
      </w:r>
    </w:p>
    <w:p w14:paraId="23026FEA" w14:textId="77777777" w:rsidR="002367D8" w:rsidRDefault="002367D8" w:rsidP="002367D8">
      <w:pPr>
        <w:ind w:firstLine="560"/>
      </w:pPr>
      <w:r>
        <w:rPr>
          <w:rFonts w:hint="eastAsia"/>
        </w:rPr>
        <w:t>园区总吞吐量约为</w:t>
      </w:r>
      <w:r>
        <w:rPr>
          <w:rFonts w:hint="eastAsia"/>
        </w:rPr>
        <w:t>1700-2000</w:t>
      </w:r>
      <w:r>
        <w:rPr>
          <w:rFonts w:hint="eastAsia"/>
        </w:rPr>
        <w:t>万吨</w:t>
      </w:r>
      <w:r>
        <w:rPr>
          <w:rFonts w:hint="eastAsia"/>
        </w:rPr>
        <w:t>/</w:t>
      </w:r>
      <w:r>
        <w:rPr>
          <w:rFonts w:hint="eastAsia"/>
        </w:rPr>
        <w:t>年（</w:t>
      </w:r>
      <w:r>
        <w:rPr>
          <w:rFonts w:hint="eastAsia"/>
        </w:rPr>
        <w:t>2030</w:t>
      </w:r>
      <w:r>
        <w:rPr>
          <w:rFonts w:hint="eastAsia"/>
        </w:rPr>
        <w:t>）；</w:t>
      </w:r>
    </w:p>
    <w:p w14:paraId="2F8C3B27" w14:textId="77777777" w:rsidR="002367D8" w:rsidRDefault="002367D8" w:rsidP="002367D8">
      <w:pPr>
        <w:ind w:firstLine="560"/>
      </w:pPr>
      <w:r>
        <w:rPr>
          <w:rFonts w:hint="eastAsia"/>
        </w:rPr>
        <w:t>分类一：</w:t>
      </w:r>
    </w:p>
    <w:p w14:paraId="31C60429" w14:textId="77777777" w:rsidR="002367D8" w:rsidRDefault="002367D8" w:rsidP="002367D8">
      <w:pPr>
        <w:ind w:firstLine="560"/>
      </w:pPr>
      <w:r>
        <w:rPr>
          <w:rFonts w:hint="eastAsia"/>
        </w:rPr>
        <w:t>工业配套物流</w:t>
      </w:r>
      <w:r>
        <w:rPr>
          <w:rFonts w:hint="eastAsia"/>
        </w:rPr>
        <w:t>1300-1500</w:t>
      </w:r>
      <w:r>
        <w:rPr>
          <w:rFonts w:hint="eastAsia"/>
        </w:rPr>
        <w:t>万吨</w:t>
      </w:r>
      <w:r>
        <w:rPr>
          <w:rFonts w:hint="eastAsia"/>
        </w:rPr>
        <w:t>/</w:t>
      </w:r>
      <w:r>
        <w:rPr>
          <w:rFonts w:hint="eastAsia"/>
        </w:rPr>
        <w:t>年；</w:t>
      </w:r>
    </w:p>
    <w:p w14:paraId="149A6D31" w14:textId="77777777" w:rsidR="002367D8" w:rsidRDefault="002367D8" w:rsidP="002367D8">
      <w:pPr>
        <w:ind w:firstLine="560"/>
      </w:pPr>
      <w:r>
        <w:rPr>
          <w:rFonts w:hint="eastAsia"/>
        </w:rPr>
        <w:t>农业配套物流</w:t>
      </w:r>
      <w:r>
        <w:rPr>
          <w:rFonts w:hint="eastAsia"/>
        </w:rPr>
        <w:t>100</w:t>
      </w:r>
      <w:r>
        <w:rPr>
          <w:rFonts w:hint="eastAsia"/>
        </w:rPr>
        <w:t>万吨</w:t>
      </w:r>
      <w:r>
        <w:rPr>
          <w:rFonts w:hint="eastAsia"/>
        </w:rPr>
        <w:t>/</w:t>
      </w:r>
      <w:r>
        <w:rPr>
          <w:rFonts w:hint="eastAsia"/>
        </w:rPr>
        <w:t>年；</w:t>
      </w:r>
    </w:p>
    <w:p w14:paraId="035BB18B" w14:textId="77777777" w:rsidR="002367D8" w:rsidRDefault="002367D8" w:rsidP="002367D8">
      <w:pPr>
        <w:ind w:firstLine="560"/>
      </w:pPr>
      <w:r>
        <w:rPr>
          <w:rFonts w:hint="eastAsia"/>
        </w:rPr>
        <w:t>商贸业配套物流</w:t>
      </w:r>
      <w:r>
        <w:rPr>
          <w:rFonts w:hint="eastAsia"/>
        </w:rPr>
        <w:t>100</w:t>
      </w:r>
      <w:r>
        <w:rPr>
          <w:rFonts w:hint="eastAsia"/>
        </w:rPr>
        <w:t>万吨</w:t>
      </w:r>
      <w:r>
        <w:rPr>
          <w:rFonts w:hint="eastAsia"/>
        </w:rPr>
        <w:t>/</w:t>
      </w:r>
      <w:r>
        <w:rPr>
          <w:rFonts w:hint="eastAsia"/>
        </w:rPr>
        <w:t>年；</w:t>
      </w:r>
    </w:p>
    <w:p w14:paraId="6FB6D292" w14:textId="77777777" w:rsidR="002367D8" w:rsidRDefault="002367D8" w:rsidP="002367D8">
      <w:pPr>
        <w:ind w:firstLine="560"/>
      </w:pPr>
      <w:r>
        <w:rPr>
          <w:rFonts w:hint="eastAsia"/>
        </w:rPr>
        <w:t>分类二：</w:t>
      </w:r>
    </w:p>
    <w:p w14:paraId="53B92A44" w14:textId="77777777" w:rsidR="002367D8" w:rsidRDefault="002367D8" w:rsidP="002367D8">
      <w:pPr>
        <w:ind w:firstLine="560"/>
      </w:pPr>
      <w:r>
        <w:rPr>
          <w:rFonts w:hint="eastAsia"/>
        </w:rPr>
        <w:t>铁路运输约</w:t>
      </w:r>
      <w:r>
        <w:rPr>
          <w:rFonts w:hint="eastAsia"/>
        </w:rPr>
        <w:t>300</w:t>
      </w:r>
      <w:r>
        <w:rPr>
          <w:rFonts w:hint="eastAsia"/>
        </w:rPr>
        <w:t>万吨</w:t>
      </w:r>
      <w:r>
        <w:rPr>
          <w:rFonts w:hint="eastAsia"/>
        </w:rPr>
        <w:t>/</w:t>
      </w:r>
      <w:r>
        <w:rPr>
          <w:rFonts w:hint="eastAsia"/>
        </w:rPr>
        <w:t>年；</w:t>
      </w:r>
    </w:p>
    <w:p w14:paraId="01975D08" w14:textId="77777777" w:rsidR="002367D8" w:rsidRDefault="002367D8" w:rsidP="002367D8">
      <w:pPr>
        <w:ind w:firstLine="560"/>
      </w:pPr>
      <w:r>
        <w:rPr>
          <w:rFonts w:hint="eastAsia"/>
        </w:rPr>
        <w:t>公路运输约</w:t>
      </w:r>
      <w:r>
        <w:rPr>
          <w:rFonts w:hint="eastAsia"/>
        </w:rPr>
        <w:t>1400</w:t>
      </w:r>
      <w:r>
        <w:rPr>
          <w:rFonts w:hint="eastAsia"/>
        </w:rPr>
        <w:t>万吨</w:t>
      </w:r>
      <w:r>
        <w:rPr>
          <w:rFonts w:hint="eastAsia"/>
        </w:rPr>
        <w:t>-1700</w:t>
      </w:r>
      <w:r>
        <w:rPr>
          <w:rFonts w:hint="eastAsia"/>
        </w:rPr>
        <w:t>万吨。</w:t>
      </w:r>
    </w:p>
    <w:p w14:paraId="26D8A5B8" w14:textId="77777777" w:rsidR="002367D8" w:rsidRDefault="002367D8" w:rsidP="002367D8">
      <w:pPr>
        <w:ind w:firstLine="560"/>
      </w:pPr>
      <w:r>
        <w:rPr>
          <w:rFonts w:hint="eastAsia"/>
        </w:rPr>
        <w:t>其中集装箱约</w:t>
      </w:r>
      <w:r>
        <w:rPr>
          <w:rFonts w:hint="eastAsia"/>
        </w:rPr>
        <w:t>50</w:t>
      </w:r>
      <w:r>
        <w:rPr>
          <w:rFonts w:hint="eastAsia"/>
        </w:rPr>
        <w:t>万吨、国际物流约</w:t>
      </w:r>
      <w:r>
        <w:rPr>
          <w:rFonts w:hint="eastAsia"/>
        </w:rPr>
        <w:t>50-100</w:t>
      </w:r>
      <w:r>
        <w:rPr>
          <w:rFonts w:hint="eastAsia"/>
        </w:rPr>
        <w:t>万吨。</w:t>
      </w:r>
    </w:p>
    <w:p w14:paraId="6BC2D99A" w14:textId="77777777" w:rsidR="002E4C12" w:rsidRPr="002367D8" w:rsidRDefault="002E4C12" w:rsidP="002E4C12">
      <w:pPr>
        <w:ind w:firstLine="560"/>
      </w:pPr>
    </w:p>
    <w:p w14:paraId="2D22E6FA" w14:textId="77777777" w:rsidR="00A57D35" w:rsidRDefault="008C6212" w:rsidP="00A57D35">
      <w:pPr>
        <w:pStyle w:val="1"/>
      </w:pPr>
      <w:r>
        <w:rPr>
          <w:rFonts w:hint="eastAsia"/>
        </w:rPr>
        <w:t>建设</w:t>
      </w:r>
      <w:r w:rsidR="00A57D35">
        <w:t>方案</w:t>
      </w:r>
      <w:r w:rsidR="000E22FF">
        <w:rPr>
          <w:rFonts w:hint="eastAsia"/>
        </w:rPr>
        <w:t>（方怡沁</w:t>
      </w:r>
      <w:r w:rsidR="000E22FF">
        <w:t>、杨伯）</w:t>
      </w:r>
    </w:p>
    <w:p w14:paraId="2F03CC61" w14:textId="77777777" w:rsidR="00A57D35" w:rsidRDefault="008C6212" w:rsidP="00A57D35">
      <w:pPr>
        <w:pStyle w:val="2"/>
      </w:pPr>
      <w:r>
        <w:rPr>
          <w:rFonts w:hint="eastAsia"/>
        </w:rPr>
        <w:t>布置</w:t>
      </w:r>
      <w:r>
        <w:t>原则</w:t>
      </w:r>
    </w:p>
    <w:p w14:paraId="3FC46A9F" w14:textId="77777777" w:rsidR="00732166" w:rsidRPr="00003BF1" w:rsidRDefault="00732166" w:rsidP="00732166">
      <w:pPr>
        <w:snapToGrid w:val="0"/>
        <w:spacing w:beforeLines="50" w:before="156"/>
        <w:ind w:firstLine="584"/>
        <w:rPr>
          <w:spacing w:val="6"/>
          <w:szCs w:val="28"/>
        </w:rPr>
      </w:pPr>
      <w:r w:rsidRPr="00003BF1">
        <w:rPr>
          <w:rFonts w:hint="eastAsia"/>
          <w:spacing w:val="6"/>
          <w:szCs w:val="28"/>
        </w:rPr>
        <w:t>（</w:t>
      </w:r>
      <w:r w:rsidRPr="00003BF1">
        <w:rPr>
          <w:rFonts w:hint="eastAsia"/>
          <w:spacing w:val="6"/>
          <w:szCs w:val="28"/>
        </w:rPr>
        <w:t>1</w:t>
      </w:r>
      <w:r w:rsidRPr="00003BF1">
        <w:rPr>
          <w:rFonts w:hint="eastAsia"/>
          <w:spacing w:val="6"/>
          <w:szCs w:val="28"/>
        </w:rPr>
        <w:t>）根据项目场地的地形、地貌、对外交通条件及功能要求，确定园区出入口，合理布局功能区域，保证具有相关作业的各功能区之间具有良好的联系，各生产环节相互衔接，生产流程顺畅。</w:t>
      </w:r>
      <w:r w:rsidRPr="00003BF1">
        <w:rPr>
          <w:spacing w:val="6"/>
          <w:szCs w:val="28"/>
        </w:rPr>
        <w:t xml:space="preserve"> </w:t>
      </w:r>
    </w:p>
    <w:p w14:paraId="6D3B373E" w14:textId="77777777" w:rsidR="00732166" w:rsidRPr="00003BF1" w:rsidRDefault="00732166" w:rsidP="00732166">
      <w:pPr>
        <w:snapToGrid w:val="0"/>
        <w:spacing w:beforeLines="50" w:before="156"/>
        <w:ind w:firstLine="584"/>
        <w:rPr>
          <w:spacing w:val="6"/>
          <w:szCs w:val="28"/>
        </w:rPr>
      </w:pPr>
      <w:r w:rsidRPr="00003BF1">
        <w:rPr>
          <w:rFonts w:hint="eastAsia"/>
          <w:spacing w:val="6"/>
          <w:szCs w:val="28"/>
        </w:rPr>
        <w:t>（</w:t>
      </w:r>
      <w:r w:rsidRPr="00003BF1">
        <w:rPr>
          <w:rFonts w:hint="eastAsia"/>
          <w:spacing w:val="6"/>
          <w:szCs w:val="28"/>
        </w:rPr>
        <w:t>2</w:t>
      </w:r>
      <w:r w:rsidRPr="00003BF1">
        <w:rPr>
          <w:rFonts w:hint="eastAsia"/>
          <w:spacing w:val="6"/>
          <w:szCs w:val="28"/>
        </w:rPr>
        <w:t>）园区内交通组织尽量采用单向环形运输通道，车流、货流减少交叉干扰，使得作业顺畅、生产有序。按照工艺联系紧密程度布设作业区域，使作业区相互之间运输距离最短，避免迂回与交叉。</w:t>
      </w:r>
      <w:r w:rsidRPr="00003BF1">
        <w:rPr>
          <w:spacing w:val="6"/>
          <w:szCs w:val="28"/>
        </w:rPr>
        <w:t xml:space="preserve"> </w:t>
      </w:r>
    </w:p>
    <w:p w14:paraId="13C32B6E" w14:textId="77777777" w:rsidR="00732166" w:rsidRPr="00003BF1" w:rsidRDefault="00732166" w:rsidP="00732166">
      <w:pPr>
        <w:snapToGrid w:val="0"/>
        <w:spacing w:beforeLines="50" w:before="156"/>
        <w:ind w:firstLine="584"/>
        <w:rPr>
          <w:spacing w:val="6"/>
          <w:szCs w:val="28"/>
        </w:rPr>
      </w:pPr>
      <w:r w:rsidRPr="00003BF1">
        <w:rPr>
          <w:rFonts w:hint="eastAsia"/>
          <w:spacing w:val="6"/>
          <w:szCs w:val="28"/>
        </w:rPr>
        <w:t>（</w:t>
      </w:r>
      <w:r w:rsidRPr="00003BF1">
        <w:rPr>
          <w:rFonts w:hint="eastAsia"/>
          <w:spacing w:val="6"/>
          <w:szCs w:val="28"/>
        </w:rPr>
        <w:t>3</w:t>
      </w:r>
      <w:r w:rsidRPr="00003BF1">
        <w:rPr>
          <w:rFonts w:hint="eastAsia"/>
          <w:spacing w:val="6"/>
          <w:szCs w:val="28"/>
        </w:rPr>
        <w:t>）按照工艺流程和安全、消防的要求，合理划分各功能区位置，合理确定其建筑物、构筑物的位置及其相互间的距离。</w:t>
      </w:r>
      <w:r w:rsidRPr="00003BF1">
        <w:rPr>
          <w:spacing w:val="6"/>
          <w:szCs w:val="28"/>
        </w:rPr>
        <w:t xml:space="preserve"> </w:t>
      </w:r>
    </w:p>
    <w:p w14:paraId="4165CFA3" w14:textId="77777777" w:rsidR="00732166" w:rsidRPr="00003BF1" w:rsidRDefault="00732166" w:rsidP="00732166">
      <w:pPr>
        <w:snapToGrid w:val="0"/>
        <w:spacing w:beforeLines="50" w:before="156"/>
        <w:ind w:firstLine="584"/>
        <w:rPr>
          <w:spacing w:val="6"/>
          <w:szCs w:val="28"/>
        </w:rPr>
      </w:pPr>
      <w:r w:rsidRPr="00003BF1">
        <w:rPr>
          <w:rFonts w:hint="eastAsia"/>
          <w:spacing w:val="6"/>
          <w:szCs w:val="28"/>
        </w:rPr>
        <w:t>（</w:t>
      </w:r>
      <w:r w:rsidRPr="00003BF1">
        <w:rPr>
          <w:rFonts w:hint="eastAsia"/>
          <w:spacing w:val="6"/>
          <w:szCs w:val="28"/>
        </w:rPr>
        <w:t>4</w:t>
      </w:r>
      <w:r w:rsidRPr="00003BF1">
        <w:rPr>
          <w:rFonts w:hint="eastAsia"/>
          <w:spacing w:val="6"/>
          <w:szCs w:val="28"/>
        </w:rPr>
        <w:t>）按照场地内外出入道路及场区车辆流向，合理确定各功能区域的进出口和通道大门的位置。</w:t>
      </w:r>
      <w:r w:rsidRPr="00003BF1">
        <w:rPr>
          <w:spacing w:val="6"/>
          <w:szCs w:val="28"/>
        </w:rPr>
        <w:t xml:space="preserve"> </w:t>
      </w:r>
    </w:p>
    <w:p w14:paraId="79DB6E49" w14:textId="77777777" w:rsidR="00732166" w:rsidRPr="00003BF1" w:rsidRDefault="00732166" w:rsidP="00732166">
      <w:pPr>
        <w:snapToGrid w:val="0"/>
        <w:spacing w:beforeLines="50" w:before="156"/>
        <w:ind w:firstLine="584"/>
        <w:rPr>
          <w:spacing w:val="6"/>
          <w:szCs w:val="28"/>
        </w:rPr>
      </w:pPr>
      <w:r w:rsidRPr="00003BF1">
        <w:rPr>
          <w:rFonts w:hint="eastAsia"/>
          <w:spacing w:val="6"/>
          <w:szCs w:val="28"/>
        </w:rPr>
        <w:t>（</w:t>
      </w:r>
      <w:r w:rsidRPr="00003BF1">
        <w:rPr>
          <w:rFonts w:hint="eastAsia"/>
          <w:spacing w:val="6"/>
          <w:szCs w:val="28"/>
        </w:rPr>
        <w:t>5</w:t>
      </w:r>
      <w:r w:rsidRPr="00003BF1">
        <w:rPr>
          <w:rFonts w:hint="eastAsia"/>
          <w:spacing w:val="6"/>
          <w:szCs w:val="28"/>
        </w:rPr>
        <w:t>）对物流园区内竖向布置涉及到各种建筑物和构筑物的室外标高，应结合地形、地质、水文、气象等条件，充分考虑场区地面平整度和防洪排水等要求，力求达到因地制宜，结构合理，施工方便。</w:t>
      </w:r>
      <w:r w:rsidRPr="00003BF1">
        <w:rPr>
          <w:spacing w:val="6"/>
          <w:szCs w:val="28"/>
        </w:rPr>
        <w:t xml:space="preserve"> </w:t>
      </w:r>
    </w:p>
    <w:p w14:paraId="7222F10F" w14:textId="77777777" w:rsidR="00732166" w:rsidRPr="00003BF1" w:rsidRDefault="00732166" w:rsidP="00732166">
      <w:pPr>
        <w:snapToGrid w:val="0"/>
        <w:spacing w:beforeLines="50" w:before="156"/>
        <w:ind w:firstLine="584"/>
        <w:rPr>
          <w:spacing w:val="6"/>
          <w:szCs w:val="28"/>
        </w:rPr>
      </w:pPr>
      <w:r w:rsidRPr="00003BF1">
        <w:rPr>
          <w:rFonts w:hint="eastAsia"/>
          <w:spacing w:val="6"/>
          <w:szCs w:val="28"/>
        </w:rPr>
        <w:t>（</w:t>
      </w:r>
      <w:r w:rsidRPr="00003BF1">
        <w:rPr>
          <w:rFonts w:hint="eastAsia"/>
          <w:spacing w:val="6"/>
          <w:szCs w:val="28"/>
        </w:rPr>
        <w:t>6</w:t>
      </w:r>
      <w:r w:rsidRPr="00003BF1">
        <w:rPr>
          <w:rFonts w:hint="eastAsia"/>
          <w:spacing w:val="6"/>
          <w:szCs w:val="28"/>
        </w:rPr>
        <w:t>）办公区域布设应为货物承托双方提供方便，办公楼靠近主出入口，方便车主与货主，同时避免人员深入园区与车流交叉。</w:t>
      </w:r>
      <w:r w:rsidRPr="00003BF1">
        <w:rPr>
          <w:spacing w:val="6"/>
          <w:szCs w:val="28"/>
        </w:rPr>
        <w:t xml:space="preserve"> </w:t>
      </w:r>
    </w:p>
    <w:p w14:paraId="4186C71B" w14:textId="77777777" w:rsidR="00732166" w:rsidRPr="00003BF1" w:rsidRDefault="00732166" w:rsidP="00732166">
      <w:pPr>
        <w:snapToGrid w:val="0"/>
        <w:spacing w:beforeLines="50" w:before="156"/>
        <w:ind w:firstLine="584"/>
        <w:rPr>
          <w:spacing w:val="6"/>
          <w:szCs w:val="28"/>
        </w:rPr>
      </w:pPr>
      <w:r w:rsidRPr="00003BF1">
        <w:rPr>
          <w:rFonts w:hint="eastAsia"/>
          <w:spacing w:val="6"/>
          <w:szCs w:val="28"/>
        </w:rPr>
        <w:t>（</w:t>
      </w:r>
      <w:r w:rsidRPr="00003BF1">
        <w:rPr>
          <w:rFonts w:hint="eastAsia"/>
          <w:spacing w:val="6"/>
          <w:szCs w:val="28"/>
        </w:rPr>
        <w:t>7</w:t>
      </w:r>
      <w:r w:rsidRPr="00003BF1">
        <w:rPr>
          <w:rFonts w:hint="eastAsia"/>
          <w:spacing w:val="6"/>
          <w:szCs w:val="28"/>
        </w:rPr>
        <w:t>）考虑场区高程、道路坡度、绿化和环保的要求，建筑物</w:t>
      </w:r>
      <w:r w:rsidRPr="00003BF1">
        <w:rPr>
          <w:rFonts w:hint="eastAsia"/>
          <w:spacing w:val="6"/>
          <w:szCs w:val="28"/>
        </w:rPr>
        <w:lastRenderedPageBreak/>
        <w:t>应做到实用美观。</w:t>
      </w:r>
      <w:r w:rsidRPr="00003BF1">
        <w:rPr>
          <w:spacing w:val="6"/>
          <w:szCs w:val="28"/>
        </w:rPr>
        <w:t xml:space="preserve"> </w:t>
      </w:r>
    </w:p>
    <w:p w14:paraId="6A913DFC" w14:textId="77777777" w:rsidR="008C6212" w:rsidRDefault="008C6212" w:rsidP="008C6212">
      <w:pPr>
        <w:pStyle w:val="2"/>
      </w:pPr>
      <w:r>
        <w:rPr>
          <w:rFonts w:hint="eastAsia"/>
        </w:rPr>
        <w:t>功能</w:t>
      </w:r>
      <w:r>
        <w:t>分区</w:t>
      </w:r>
    </w:p>
    <w:p w14:paraId="6103CAF4" w14:textId="33E9204D" w:rsidR="00C22E71" w:rsidRDefault="00732166" w:rsidP="00C22E71">
      <w:pPr>
        <w:ind w:firstLine="584"/>
        <w:rPr>
          <w:szCs w:val="28"/>
        </w:rPr>
      </w:pPr>
      <w:r w:rsidRPr="00003BF1">
        <w:rPr>
          <w:rFonts w:hint="eastAsia"/>
          <w:spacing w:val="6"/>
          <w:szCs w:val="28"/>
        </w:rPr>
        <w:t>根据</w:t>
      </w:r>
      <w:r>
        <w:rPr>
          <w:rFonts w:hint="eastAsia"/>
          <w:spacing w:val="6"/>
          <w:szCs w:val="28"/>
        </w:rPr>
        <w:t>石河子诚通</w:t>
      </w:r>
      <w:r w:rsidRPr="00003BF1">
        <w:rPr>
          <w:rFonts w:hint="eastAsia"/>
          <w:spacing w:val="6"/>
          <w:szCs w:val="28"/>
        </w:rPr>
        <w:t>物流园的发展条件，结合</w:t>
      </w:r>
      <w:r w:rsidR="00C22E71">
        <w:rPr>
          <w:rFonts w:hint="eastAsia"/>
          <w:spacing w:val="6"/>
          <w:szCs w:val="28"/>
        </w:rPr>
        <w:t>石河子及周边地区</w:t>
      </w:r>
      <w:r w:rsidRPr="00003BF1">
        <w:rPr>
          <w:rFonts w:hint="eastAsia"/>
          <w:spacing w:val="6"/>
          <w:szCs w:val="28"/>
        </w:rPr>
        <w:t>物流主要货类、经济开发区主要产业类型</w:t>
      </w:r>
      <w:r w:rsidR="00C22E71">
        <w:rPr>
          <w:rFonts w:hint="eastAsia"/>
          <w:spacing w:val="6"/>
          <w:szCs w:val="28"/>
        </w:rPr>
        <w:t>等</w:t>
      </w:r>
      <w:r w:rsidRPr="00003BF1">
        <w:rPr>
          <w:rFonts w:hint="eastAsia"/>
          <w:spacing w:val="6"/>
          <w:szCs w:val="28"/>
        </w:rPr>
        <w:t>，</w:t>
      </w:r>
      <w:r>
        <w:rPr>
          <w:rFonts w:hint="eastAsia"/>
          <w:spacing w:val="6"/>
          <w:szCs w:val="28"/>
        </w:rPr>
        <w:t>明确</w:t>
      </w:r>
      <w:r w:rsidR="00C22E71">
        <w:rPr>
          <w:rFonts w:hint="eastAsia"/>
          <w:spacing w:val="6"/>
          <w:szCs w:val="28"/>
        </w:rPr>
        <w:t>石河子诚通物流园</w:t>
      </w:r>
      <w:r>
        <w:rPr>
          <w:rFonts w:hint="eastAsia"/>
        </w:rPr>
        <w:t>的作业需求，</w:t>
      </w:r>
      <w:r w:rsidR="00C22E71">
        <w:rPr>
          <w:rFonts w:hint="eastAsia"/>
        </w:rPr>
        <w:t>在空间上可分为海关服务</w:t>
      </w:r>
      <w:r>
        <w:rPr>
          <w:rFonts w:hint="eastAsia"/>
        </w:rPr>
        <w:t>区、</w:t>
      </w:r>
      <w:r w:rsidR="00C22E71">
        <w:rPr>
          <w:rFonts w:hint="eastAsia"/>
        </w:rPr>
        <w:t>公铁</w:t>
      </w:r>
      <w:r>
        <w:rPr>
          <w:rFonts w:hint="eastAsia"/>
        </w:rPr>
        <w:t>联运区、</w:t>
      </w:r>
      <w:r w:rsidR="00C22E71">
        <w:rPr>
          <w:rFonts w:hint="eastAsia"/>
        </w:rPr>
        <w:t>集装箱作业</w:t>
      </w:r>
      <w:r>
        <w:rPr>
          <w:rFonts w:hint="eastAsia"/>
        </w:rPr>
        <w:t>区、仓储堆存区、</w:t>
      </w:r>
      <w:r w:rsidR="009C68EA">
        <w:rPr>
          <w:rFonts w:hint="eastAsia"/>
        </w:rPr>
        <w:t>配载甩挂</w:t>
      </w:r>
      <w:r>
        <w:rPr>
          <w:rFonts w:hint="eastAsia"/>
        </w:rPr>
        <w:t>区</w:t>
      </w:r>
      <w:r w:rsidR="00771FD5">
        <w:rPr>
          <w:rFonts w:hint="eastAsia"/>
        </w:rPr>
        <w:t>、</w:t>
      </w:r>
      <w:r>
        <w:rPr>
          <w:rFonts w:hint="eastAsia"/>
        </w:rPr>
        <w:t>公共服务区</w:t>
      </w:r>
      <w:r w:rsidR="005F5080">
        <w:rPr>
          <w:rFonts w:hint="eastAsia"/>
        </w:rPr>
        <w:t>和预留发展区</w:t>
      </w:r>
      <w:r w:rsidRPr="005F11C3">
        <w:t>。</w:t>
      </w:r>
      <w:r>
        <w:rPr>
          <w:rFonts w:hint="eastAsia"/>
          <w:szCs w:val="28"/>
        </w:rPr>
        <w:t>依据各功能区域的建设内容及彼此之间的作业关联程度、主要设施的作业流程要求等约束条件，确定总平面布局，各功能区服务内容如表</w:t>
      </w:r>
      <w:r w:rsidR="00C22E71">
        <w:rPr>
          <w:rFonts w:hint="eastAsia"/>
          <w:szCs w:val="28"/>
        </w:rPr>
        <w:t>4</w:t>
      </w:r>
      <w:r>
        <w:rPr>
          <w:szCs w:val="28"/>
        </w:rPr>
        <w:t>-1</w:t>
      </w:r>
      <w:r>
        <w:rPr>
          <w:rFonts w:hint="eastAsia"/>
          <w:szCs w:val="28"/>
        </w:rPr>
        <w:t>所示。</w:t>
      </w:r>
    </w:p>
    <w:p w14:paraId="698DEDBF" w14:textId="77777777" w:rsidR="00732166" w:rsidRPr="00580602" w:rsidRDefault="00732166" w:rsidP="00732166">
      <w:pPr>
        <w:pStyle w:val="chenyy"/>
        <w:spacing w:after="156"/>
        <w:ind w:firstLine="560"/>
      </w:pPr>
      <w:r w:rsidRPr="00580602">
        <w:rPr>
          <w:rFonts w:hint="eastAsia"/>
        </w:rPr>
        <w:lastRenderedPageBreak/>
        <w:t>表</w:t>
      </w:r>
      <w:r>
        <w:rPr>
          <w:rFonts w:hint="eastAsia"/>
        </w:rPr>
        <w:t>4</w:t>
      </w:r>
      <w:r w:rsidRPr="00580602">
        <w:rPr>
          <w:rFonts w:hint="eastAsia"/>
        </w:rPr>
        <w:t>-</w:t>
      </w:r>
      <w:r>
        <w:rPr>
          <w:rFonts w:hint="eastAsia"/>
        </w:rPr>
        <w:t>1</w:t>
      </w:r>
      <w:r w:rsidRPr="00580602">
        <w:rPr>
          <w:rFonts w:hint="eastAsia"/>
        </w:rPr>
        <w:t xml:space="preserve"> </w:t>
      </w:r>
      <w:r w:rsidRPr="00580602">
        <w:rPr>
          <w:rFonts w:hint="eastAsia"/>
        </w:rPr>
        <w:t>功能区划分及其服务内容与主要设施</w:t>
      </w:r>
    </w:p>
    <w:tbl>
      <w:tblPr>
        <w:tblW w:w="5000" w:type="pct"/>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877"/>
        <w:gridCol w:w="5645"/>
      </w:tblGrid>
      <w:tr w:rsidR="00732166" w:rsidRPr="00580602" w14:paraId="336E6C08" w14:textId="77777777" w:rsidTr="004239CA">
        <w:trPr>
          <w:trHeight w:val="340"/>
        </w:trPr>
        <w:tc>
          <w:tcPr>
            <w:tcW w:w="1688" w:type="pct"/>
            <w:shd w:val="clear" w:color="auto" w:fill="auto"/>
            <w:vAlign w:val="center"/>
          </w:tcPr>
          <w:p w14:paraId="04E6A2F0" w14:textId="77777777" w:rsidR="00732166" w:rsidRPr="00580602" w:rsidRDefault="00732166" w:rsidP="00732166">
            <w:pPr>
              <w:keepNext/>
              <w:widowControl/>
              <w:adjustRightInd w:val="0"/>
              <w:snapToGrid w:val="0"/>
              <w:spacing w:line="240" w:lineRule="auto"/>
              <w:ind w:firstLine="482"/>
              <w:jc w:val="center"/>
              <w:rPr>
                <w:rFonts w:cs="宋体"/>
                <w:b/>
                <w:color w:val="000000"/>
                <w:kern w:val="0"/>
                <w:sz w:val="24"/>
              </w:rPr>
            </w:pPr>
            <w:r w:rsidRPr="00580602">
              <w:rPr>
                <w:rFonts w:cs="宋体" w:hint="eastAsia"/>
                <w:b/>
                <w:color w:val="000000"/>
                <w:kern w:val="0"/>
                <w:sz w:val="24"/>
              </w:rPr>
              <w:t>功能区</w:t>
            </w:r>
          </w:p>
        </w:tc>
        <w:tc>
          <w:tcPr>
            <w:tcW w:w="3312" w:type="pct"/>
            <w:shd w:val="clear" w:color="auto" w:fill="auto"/>
            <w:vAlign w:val="center"/>
          </w:tcPr>
          <w:p w14:paraId="1F058FE8" w14:textId="77777777" w:rsidR="00732166" w:rsidRPr="00580602" w:rsidRDefault="00732166" w:rsidP="00C22E71">
            <w:pPr>
              <w:keepNext/>
              <w:widowControl/>
              <w:adjustRightInd w:val="0"/>
              <w:snapToGrid w:val="0"/>
              <w:spacing w:line="240" w:lineRule="auto"/>
              <w:ind w:firstLineChars="0" w:firstLine="0"/>
              <w:jc w:val="center"/>
              <w:rPr>
                <w:rFonts w:cs="宋体"/>
                <w:b/>
                <w:color w:val="000000"/>
                <w:kern w:val="0"/>
                <w:sz w:val="24"/>
              </w:rPr>
            </w:pPr>
            <w:r w:rsidRPr="00580602">
              <w:rPr>
                <w:rFonts w:cs="宋体" w:hint="eastAsia"/>
                <w:b/>
                <w:color w:val="000000"/>
                <w:kern w:val="0"/>
                <w:sz w:val="24"/>
              </w:rPr>
              <w:t>服务内容</w:t>
            </w:r>
          </w:p>
        </w:tc>
      </w:tr>
      <w:tr w:rsidR="00732166" w:rsidRPr="00580602" w14:paraId="68B434D6" w14:textId="77777777" w:rsidTr="004239CA">
        <w:trPr>
          <w:trHeight w:val="340"/>
        </w:trPr>
        <w:tc>
          <w:tcPr>
            <w:tcW w:w="1688" w:type="pct"/>
            <w:shd w:val="clear" w:color="auto" w:fill="auto"/>
            <w:vAlign w:val="center"/>
          </w:tcPr>
          <w:p w14:paraId="2E3343F4" w14:textId="77777777" w:rsidR="00732166" w:rsidRPr="00580602" w:rsidRDefault="00732166" w:rsidP="00732166">
            <w:pPr>
              <w:keepNext/>
              <w:widowControl/>
              <w:adjustRightInd w:val="0"/>
              <w:snapToGrid w:val="0"/>
              <w:spacing w:line="240" w:lineRule="auto"/>
              <w:ind w:firstLine="480"/>
              <w:jc w:val="center"/>
              <w:rPr>
                <w:rFonts w:cs="宋体"/>
                <w:color w:val="000000"/>
                <w:kern w:val="0"/>
                <w:sz w:val="24"/>
              </w:rPr>
            </w:pPr>
            <w:r>
              <w:rPr>
                <w:rFonts w:cs="宋体" w:hint="eastAsia"/>
                <w:color w:val="000000"/>
                <w:kern w:val="0"/>
                <w:sz w:val="24"/>
              </w:rPr>
              <w:t>海关服务区</w:t>
            </w:r>
          </w:p>
        </w:tc>
        <w:tc>
          <w:tcPr>
            <w:tcW w:w="3312" w:type="pct"/>
            <w:shd w:val="clear" w:color="auto" w:fill="auto"/>
            <w:vAlign w:val="center"/>
          </w:tcPr>
          <w:p w14:paraId="7FC2A155" w14:textId="77777777" w:rsidR="00732166" w:rsidRPr="00580602" w:rsidRDefault="00732166" w:rsidP="009C68EA">
            <w:pPr>
              <w:keepNext/>
              <w:widowControl/>
              <w:adjustRightInd w:val="0"/>
              <w:snapToGrid w:val="0"/>
              <w:spacing w:line="240" w:lineRule="auto"/>
              <w:ind w:firstLineChars="0" w:firstLine="0"/>
              <w:rPr>
                <w:rFonts w:cs="宋体"/>
                <w:color w:val="000000"/>
                <w:kern w:val="0"/>
                <w:sz w:val="24"/>
              </w:rPr>
            </w:pPr>
            <w:r>
              <w:rPr>
                <w:rFonts w:cs="宋体" w:hint="eastAsia"/>
                <w:color w:val="000000"/>
                <w:kern w:val="0"/>
                <w:sz w:val="24"/>
              </w:rPr>
              <w:t>配合</w:t>
            </w:r>
            <w:r w:rsidR="00C22E71">
              <w:rPr>
                <w:rFonts w:cs="宋体" w:hint="eastAsia"/>
                <w:color w:val="000000"/>
                <w:kern w:val="0"/>
                <w:sz w:val="24"/>
              </w:rPr>
              <w:t>石河子</w:t>
            </w:r>
            <w:r w:rsidR="00F31BD9">
              <w:rPr>
                <w:rFonts w:cs="宋体" w:hint="eastAsia"/>
                <w:color w:val="000000"/>
                <w:kern w:val="0"/>
                <w:sz w:val="24"/>
              </w:rPr>
              <w:t>海关的</w:t>
            </w:r>
            <w:r>
              <w:rPr>
                <w:rFonts w:cs="宋体" w:hint="eastAsia"/>
                <w:color w:val="000000"/>
                <w:kern w:val="0"/>
                <w:sz w:val="24"/>
              </w:rPr>
              <w:t>保税业务，建设相应的</w:t>
            </w:r>
            <w:r w:rsidR="009C68EA">
              <w:rPr>
                <w:rFonts w:cs="宋体" w:hint="eastAsia"/>
                <w:color w:val="000000"/>
                <w:kern w:val="0"/>
                <w:sz w:val="24"/>
              </w:rPr>
              <w:t>监管、查验场地，</w:t>
            </w:r>
            <w:r>
              <w:rPr>
                <w:rFonts w:cs="宋体" w:hint="eastAsia"/>
                <w:color w:val="000000"/>
                <w:kern w:val="0"/>
                <w:sz w:val="24"/>
              </w:rPr>
              <w:t>提供进出口商品海关查验、口岸、监管</w:t>
            </w:r>
            <w:r w:rsidR="009C68EA">
              <w:rPr>
                <w:rFonts w:cs="宋体" w:hint="eastAsia"/>
                <w:color w:val="000000"/>
                <w:kern w:val="0"/>
                <w:sz w:val="24"/>
              </w:rPr>
              <w:t>、保税仓储、简单加工等服务，为保税业务的展开提供基础条件</w:t>
            </w:r>
          </w:p>
        </w:tc>
      </w:tr>
      <w:tr w:rsidR="00732166" w:rsidRPr="00580602" w14:paraId="11CA41B6" w14:textId="77777777" w:rsidTr="004239CA">
        <w:trPr>
          <w:trHeight w:val="340"/>
        </w:trPr>
        <w:tc>
          <w:tcPr>
            <w:tcW w:w="1688" w:type="pct"/>
            <w:shd w:val="clear" w:color="auto" w:fill="auto"/>
            <w:vAlign w:val="center"/>
          </w:tcPr>
          <w:p w14:paraId="645BD26D" w14:textId="77777777" w:rsidR="00732166" w:rsidRPr="00580602" w:rsidRDefault="00732166" w:rsidP="00732166">
            <w:pPr>
              <w:keepNext/>
              <w:widowControl/>
              <w:adjustRightInd w:val="0"/>
              <w:snapToGrid w:val="0"/>
              <w:spacing w:line="240" w:lineRule="auto"/>
              <w:ind w:firstLine="480"/>
              <w:jc w:val="center"/>
              <w:rPr>
                <w:rFonts w:cs="宋体"/>
                <w:color w:val="000000"/>
                <w:kern w:val="0"/>
                <w:sz w:val="24"/>
              </w:rPr>
            </w:pPr>
            <w:r>
              <w:rPr>
                <w:rFonts w:cs="宋体" w:hint="eastAsia"/>
                <w:color w:val="000000"/>
                <w:kern w:val="0"/>
                <w:sz w:val="24"/>
              </w:rPr>
              <w:t>公共服务区</w:t>
            </w:r>
          </w:p>
        </w:tc>
        <w:tc>
          <w:tcPr>
            <w:tcW w:w="3312" w:type="pct"/>
            <w:shd w:val="clear" w:color="auto" w:fill="auto"/>
            <w:vAlign w:val="center"/>
          </w:tcPr>
          <w:p w14:paraId="31A493E3" w14:textId="5D020C34" w:rsidR="00732166" w:rsidRPr="00580602" w:rsidRDefault="00732166" w:rsidP="00326EB2">
            <w:pPr>
              <w:keepNext/>
              <w:widowControl/>
              <w:adjustRightInd w:val="0"/>
              <w:snapToGrid w:val="0"/>
              <w:spacing w:line="240" w:lineRule="auto"/>
              <w:ind w:firstLineChars="0" w:firstLine="0"/>
              <w:rPr>
                <w:rFonts w:cs="宋体"/>
                <w:color w:val="000000"/>
                <w:kern w:val="0"/>
                <w:sz w:val="24"/>
              </w:rPr>
            </w:pPr>
            <w:r>
              <w:rPr>
                <w:rFonts w:cs="宋体" w:hint="eastAsia"/>
                <w:color w:val="000000"/>
                <w:kern w:val="0"/>
                <w:sz w:val="24"/>
              </w:rPr>
              <w:t>为物流园区入驻企业提供配套服务功能，建设园区公共服务大楼，提供工商、税务、银行保险等政府、金融配套服务；建设食堂</w:t>
            </w:r>
            <w:r w:rsidR="009C68EA">
              <w:rPr>
                <w:rFonts w:cs="宋体" w:hint="eastAsia"/>
                <w:color w:val="000000"/>
                <w:kern w:val="0"/>
                <w:sz w:val="24"/>
              </w:rPr>
              <w:t>、司乘公寓</w:t>
            </w:r>
            <w:r>
              <w:rPr>
                <w:rFonts w:cs="宋体" w:hint="eastAsia"/>
                <w:color w:val="000000"/>
                <w:kern w:val="0"/>
                <w:sz w:val="24"/>
              </w:rPr>
              <w:t>等，提供公共设施和设备服务、住宿餐饮及物业等日常生活辅助服务；建设交易展示中心，提供商业贸易、特色商品展示展销等</w:t>
            </w:r>
            <w:r w:rsidRPr="00580602">
              <w:rPr>
                <w:rFonts w:cs="宋体" w:hint="eastAsia"/>
                <w:color w:val="000000"/>
                <w:kern w:val="0"/>
                <w:sz w:val="24"/>
              </w:rPr>
              <w:t>相关商务服务</w:t>
            </w:r>
          </w:p>
        </w:tc>
      </w:tr>
      <w:tr w:rsidR="00732166" w:rsidRPr="00580602" w14:paraId="5E407C64" w14:textId="77777777" w:rsidTr="004239CA">
        <w:trPr>
          <w:trHeight w:val="340"/>
        </w:trPr>
        <w:tc>
          <w:tcPr>
            <w:tcW w:w="1688" w:type="pct"/>
            <w:shd w:val="clear" w:color="auto" w:fill="auto"/>
            <w:vAlign w:val="center"/>
          </w:tcPr>
          <w:p w14:paraId="17479938" w14:textId="77777777" w:rsidR="00732166" w:rsidRDefault="009C68EA" w:rsidP="00732166">
            <w:pPr>
              <w:keepNext/>
              <w:widowControl/>
              <w:adjustRightInd w:val="0"/>
              <w:snapToGrid w:val="0"/>
              <w:spacing w:line="240" w:lineRule="auto"/>
              <w:ind w:firstLine="480"/>
              <w:jc w:val="center"/>
              <w:rPr>
                <w:rFonts w:cs="宋体"/>
                <w:color w:val="000000"/>
                <w:kern w:val="0"/>
                <w:sz w:val="24"/>
              </w:rPr>
            </w:pPr>
            <w:r>
              <w:rPr>
                <w:rFonts w:cs="宋体" w:hint="eastAsia"/>
                <w:color w:val="000000"/>
                <w:kern w:val="0"/>
                <w:sz w:val="24"/>
              </w:rPr>
              <w:t>配载甩挂</w:t>
            </w:r>
            <w:r w:rsidR="00732166">
              <w:rPr>
                <w:rFonts w:cs="宋体" w:hint="eastAsia"/>
                <w:color w:val="000000"/>
                <w:kern w:val="0"/>
                <w:sz w:val="24"/>
              </w:rPr>
              <w:t>区</w:t>
            </w:r>
          </w:p>
        </w:tc>
        <w:tc>
          <w:tcPr>
            <w:tcW w:w="3312" w:type="pct"/>
            <w:shd w:val="clear" w:color="auto" w:fill="auto"/>
            <w:vAlign w:val="center"/>
          </w:tcPr>
          <w:p w14:paraId="30CDB25E" w14:textId="77777777" w:rsidR="00732166" w:rsidRDefault="001778EF" w:rsidP="001778EF">
            <w:pPr>
              <w:keepNext/>
              <w:widowControl/>
              <w:adjustRightInd w:val="0"/>
              <w:snapToGrid w:val="0"/>
              <w:spacing w:line="240" w:lineRule="auto"/>
              <w:ind w:firstLineChars="0" w:firstLine="0"/>
              <w:rPr>
                <w:rFonts w:cs="宋体"/>
                <w:color w:val="000000"/>
                <w:kern w:val="0"/>
                <w:sz w:val="24"/>
              </w:rPr>
            </w:pPr>
            <w:r>
              <w:rPr>
                <w:rFonts w:cs="宋体" w:hint="eastAsia"/>
                <w:color w:val="000000"/>
                <w:kern w:val="0"/>
                <w:sz w:val="24"/>
              </w:rPr>
              <w:t>为生产、物流企业提供甩挂运输的中转换装、装卸储运等服务；</w:t>
            </w:r>
            <w:r w:rsidR="00732166">
              <w:rPr>
                <w:rFonts w:cs="宋体" w:hint="eastAsia"/>
                <w:color w:val="000000"/>
                <w:kern w:val="0"/>
                <w:sz w:val="24"/>
              </w:rPr>
              <w:t>为</w:t>
            </w:r>
            <w:r w:rsidR="00732166" w:rsidRPr="00903A03">
              <w:rPr>
                <w:rFonts w:cs="宋体" w:hint="eastAsia"/>
                <w:color w:val="000000"/>
                <w:kern w:val="0"/>
                <w:sz w:val="24"/>
              </w:rPr>
              <w:t>中小货代企业、配载企业提供散货、件杂货等零担货物集中作业、存放、分拣</w:t>
            </w:r>
            <w:r w:rsidR="00732166">
              <w:rPr>
                <w:rFonts w:cs="宋体" w:hint="eastAsia"/>
                <w:color w:val="000000"/>
                <w:kern w:val="0"/>
                <w:sz w:val="24"/>
              </w:rPr>
              <w:t>场所；建设货运信息交易中心，为货代企业、配载业户提供货运信息交易及入驻场所</w:t>
            </w:r>
            <w:r>
              <w:rPr>
                <w:rFonts w:cs="宋体" w:hint="eastAsia"/>
                <w:color w:val="000000"/>
                <w:kern w:val="0"/>
                <w:sz w:val="24"/>
              </w:rPr>
              <w:t>；为联运转运和</w:t>
            </w:r>
            <w:r>
              <w:rPr>
                <w:rFonts w:cs="宋体"/>
                <w:color w:val="000000"/>
                <w:kern w:val="0"/>
                <w:sz w:val="24"/>
              </w:rPr>
              <w:t>等待信息配载的大中型货车</w:t>
            </w:r>
            <w:r>
              <w:rPr>
                <w:rFonts w:cs="宋体" w:hint="eastAsia"/>
                <w:color w:val="000000"/>
                <w:kern w:val="0"/>
                <w:sz w:val="24"/>
              </w:rPr>
              <w:t>提供停放场所和汽配维修、清洗加油等服务</w:t>
            </w:r>
          </w:p>
        </w:tc>
      </w:tr>
      <w:tr w:rsidR="00732166" w:rsidRPr="00580602" w14:paraId="56852599" w14:textId="77777777" w:rsidTr="004239CA">
        <w:trPr>
          <w:trHeight w:val="340"/>
        </w:trPr>
        <w:tc>
          <w:tcPr>
            <w:tcW w:w="1688" w:type="pct"/>
            <w:shd w:val="clear" w:color="auto" w:fill="auto"/>
            <w:vAlign w:val="center"/>
          </w:tcPr>
          <w:p w14:paraId="6AF0E3AA" w14:textId="77777777" w:rsidR="00732166" w:rsidRPr="00580602" w:rsidRDefault="00732166" w:rsidP="00732166">
            <w:pPr>
              <w:keepNext/>
              <w:widowControl/>
              <w:adjustRightInd w:val="0"/>
              <w:snapToGrid w:val="0"/>
              <w:spacing w:line="240" w:lineRule="auto"/>
              <w:ind w:firstLine="480"/>
              <w:jc w:val="center"/>
              <w:rPr>
                <w:rFonts w:cs="宋体"/>
                <w:color w:val="000000"/>
                <w:kern w:val="0"/>
                <w:sz w:val="24"/>
              </w:rPr>
            </w:pPr>
            <w:r>
              <w:rPr>
                <w:rFonts w:cs="宋体" w:hint="eastAsia"/>
                <w:color w:val="000000"/>
                <w:kern w:val="0"/>
                <w:sz w:val="24"/>
              </w:rPr>
              <w:t>仓储堆存区</w:t>
            </w:r>
          </w:p>
        </w:tc>
        <w:tc>
          <w:tcPr>
            <w:tcW w:w="3312" w:type="pct"/>
            <w:shd w:val="clear" w:color="auto" w:fill="auto"/>
            <w:vAlign w:val="center"/>
          </w:tcPr>
          <w:p w14:paraId="365ADAB5" w14:textId="147AFAE4" w:rsidR="00732166" w:rsidRPr="00580602" w:rsidRDefault="00732166" w:rsidP="00326EB2">
            <w:pPr>
              <w:keepNext/>
              <w:widowControl/>
              <w:adjustRightInd w:val="0"/>
              <w:snapToGrid w:val="0"/>
              <w:spacing w:line="240" w:lineRule="auto"/>
              <w:ind w:firstLineChars="0" w:firstLine="0"/>
              <w:rPr>
                <w:rFonts w:cs="宋体"/>
                <w:color w:val="000000"/>
                <w:kern w:val="0"/>
                <w:sz w:val="24"/>
              </w:rPr>
            </w:pPr>
            <w:r w:rsidRPr="00580602">
              <w:rPr>
                <w:rFonts w:cs="宋体" w:hint="eastAsia"/>
                <w:color w:val="000000"/>
                <w:kern w:val="0"/>
                <w:sz w:val="24"/>
              </w:rPr>
              <w:t>为生产制造企业、商业企业、货代及专业从事仓储服务的第三方物流企业等提供公共仓储服务</w:t>
            </w:r>
            <w:r>
              <w:rPr>
                <w:rFonts w:cs="宋体" w:hint="eastAsia"/>
                <w:color w:val="000000"/>
                <w:kern w:val="0"/>
                <w:sz w:val="24"/>
              </w:rPr>
              <w:t>；为园区的钢材、木材等件杂货及</w:t>
            </w:r>
            <w:r w:rsidR="00326EB2">
              <w:rPr>
                <w:rFonts w:cs="宋体" w:hint="eastAsia"/>
                <w:color w:val="000000"/>
                <w:kern w:val="0"/>
                <w:sz w:val="24"/>
              </w:rPr>
              <w:t>煤炭、</w:t>
            </w:r>
            <w:r>
              <w:rPr>
                <w:rFonts w:cs="宋体" w:hint="eastAsia"/>
                <w:color w:val="000000"/>
                <w:kern w:val="0"/>
                <w:sz w:val="24"/>
              </w:rPr>
              <w:t>铁矿砂等散货</w:t>
            </w:r>
            <w:r w:rsidRPr="00580602">
              <w:rPr>
                <w:rFonts w:cs="宋体" w:hint="eastAsia"/>
                <w:color w:val="000000"/>
                <w:kern w:val="0"/>
                <w:sz w:val="24"/>
              </w:rPr>
              <w:t>提供堆存场所</w:t>
            </w:r>
          </w:p>
        </w:tc>
      </w:tr>
      <w:tr w:rsidR="00732166" w:rsidRPr="00580602" w14:paraId="1744C55A" w14:textId="77777777" w:rsidTr="004239CA">
        <w:trPr>
          <w:trHeight w:val="340"/>
        </w:trPr>
        <w:tc>
          <w:tcPr>
            <w:tcW w:w="1688" w:type="pct"/>
            <w:shd w:val="clear" w:color="auto" w:fill="auto"/>
            <w:vAlign w:val="center"/>
          </w:tcPr>
          <w:p w14:paraId="4D00423C" w14:textId="77777777" w:rsidR="00732166" w:rsidRPr="00580602" w:rsidRDefault="009C68EA" w:rsidP="00732166">
            <w:pPr>
              <w:keepNext/>
              <w:widowControl/>
              <w:adjustRightInd w:val="0"/>
              <w:snapToGrid w:val="0"/>
              <w:spacing w:line="240" w:lineRule="auto"/>
              <w:ind w:firstLine="480"/>
              <w:jc w:val="center"/>
              <w:rPr>
                <w:rFonts w:cs="宋体"/>
                <w:color w:val="000000"/>
                <w:kern w:val="0"/>
                <w:sz w:val="24"/>
              </w:rPr>
            </w:pPr>
            <w:r>
              <w:rPr>
                <w:rFonts w:cs="宋体" w:hint="eastAsia"/>
                <w:color w:val="000000"/>
                <w:kern w:val="0"/>
                <w:sz w:val="24"/>
              </w:rPr>
              <w:t>公铁</w:t>
            </w:r>
            <w:r w:rsidR="00732166">
              <w:rPr>
                <w:rFonts w:cs="宋体" w:hint="eastAsia"/>
                <w:color w:val="000000"/>
                <w:kern w:val="0"/>
                <w:sz w:val="24"/>
              </w:rPr>
              <w:t>联运区</w:t>
            </w:r>
          </w:p>
        </w:tc>
        <w:tc>
          <w:tcPr>
            <w:tcW w:w="3312" w:type="pct"/>
            <w:shd w:val="clear" w:color="auto" w:fill="auto"/>
            <w:vAlign w:val="center"/>
          </w:tcPr>
          <w:p w14:paraId="1DF9E7F8" w14:textId="4CF7C7FB" w:rsidR="00732166" w:rsidRPr="00580602" w:rsidRDefault="00732166" w:rsidP="00326EB2">
            <w:pPr>
              <w:keepNext/>
              <w:widowControl/>
              <w:adjustRightInd w:val="0"/>
              <w:snapToGrid w:val="0"/>
              <w:spacing w:line="240" w:lineRule="auto"/>
              <w:ind w:firstLineChars="0" w:firstLine="0"/>
              <w:rPr>
                <w:rFonts w:cs="宋体"/>
                <w:color w:val="000000"/>
                <w:kern w:val="0"/>
                <w:sz w:val="24"/>
              </w:rPr>
            </w:pPr>
            <w:r w:rsidRPr="00580602">
              <w:rPr>
                <w:rFonts w:cs="宋体" w:hint="eastAsia"/>
                <w:color w:val="000000"/>
                <w:kern w:val="0"/>
                <w:sz w:val="24"/>
              </w:rPr>
              <w:t>为铁路</w:t>
            </w:r>
            <w:r w:rsidR="009C68EA">
              <w:rPr>
                <w:rFonts w:cs="宋体" w:hint="eastAsia"/>
                <w:color w:val="000000"/>
                <w:kern w:val="0"/>
                <w:sz w:val="24"/>
              </w:rPr>
              <w:t>与</w:t>
            </w:r>
            <w:r>
              <w:rPr>
                <w:rFonts w:cs="宋体" w:hint="eastAsia"/>
                <w:color w:val="000000"/>
                <w:kern w:val="0"/>
                <w:sz w:val="24"/>
              </w:rPr>
              <w:t>公路</w:t>
            </w:r>
            <w:r w:rsidRPr="00580602">
              <w:rPr>
                <w:rFonts w:cs="宋体" w:hint="eastAsia"/>
                <w:color w:val="000000"/>
                <w:kern w:val="0"/>
                <w:sz w:val="24"/>
              </w:rPr>
              <w:t>货物运输</w:t>
            </w:r>
            <w:r>
              <w:rPr>
                <w:rFonts w:cs="宋体" w:hint="eastAsia"/>
                <w:color w:val="000000"/>
                <w:kern w:val="0"/>
                <w:sz w:val="24"/>
              </w:rPr>
              <w:t>换装作业</w:t>
            </w:r>
            <w:r w:rsidR="009C68EA">
              <w:rPr>
                <w:rFonts w:cs="宋体" w:hint="eastAsia"/>
                <w:color w:val="000000"/>
                <w:kern w:val="0"/>
                <w:sz w:val="24"/>
              </w:rPr>
              <w:t>及</w:t>
            </w:r>
            <w:r>
              <w:rPr>
                <w:rFonts w:cs="宋体" w:hint="eastAsia"/>
                <w:color w:val="000000"/>
                <w:kern w:val="0"/>
                <w:sz w:val="24"/>
              </w:rPr>
              <w:t>装卸</w:t>
            </w:r>
            <w:r w:rsidRPr="00580602">
              <w:rPr>
                <w:rFonts w:cs="宋体" w:hint="eastAsia"/>
                <w:color w:val="000000"/>
                <w:kern w:val="0"/>
                <w:sz w:val="24"/>
              </w:rPr>
              <w:t>作业提供场地</w:t>
            </w:r>
          </w:p>
        </w:tc>
      </w:tr>
      <w:tr w:rsidR="00732166" w:rsidRPr="00580602" w14:paraId="21BBBDBC" w14:textId="77777777" w:rsidTr="004239CA">
        <w:trPr>
          <w:trHeight w:val="340"/>
        </w:trPr>
        <w:tc>
          <w:tcPr>
            <w:tcW w:w="1688" w:type="pct"/>
            <w:shd w:val="clear" w:color="auto" w:fill="auto"/>
            <w:vAlign w:val="center"/>
          </w:tcPr>
          <w:p w14:paraId="4453C046" w14:textId="77777777" w:rsidR="00732166" w:rsidRDefault="00732166" w:rsidP="00732166">
            <w:pPr>
              <w:keepNext/>
              <w:widowControl/>
              <w:adjustRightInd w:val="0"/>
              <w:snapToGrid w:val="0"/>
              <w:spacing w:line="240" w:lineRule="auto"/>
              <w:ind w:firstLine="480"/>
              <w:jc w:val="center"/>
              <w:rPr>
                <w:rFonts w:cs="宋体"/>
                <w:color w:val="000000"/>
                <w:kern w:val="0"/>
                <w:sz w:val="24"/>
              </w:rPr>
            </w:pPr>
            <w:r>
              <w:rPr>
                <w:rFonts w:cs="宋体" w:hint="eastAsia"/>
                <w:color w:val="000000"/>
                <w:kern w:val="0"/>
                <w:sz w:val="24"/>
              </w:rPr>
              <w:t>集装箱作业区</w:t>
            </w:r>
          </w:p>
        </w:tc>
        <w:tc>
          <w:tcPr>
            <w:tcW w:w="3312" w:type="pct"/>
            <w:shd w:val="clear" w:color="auto" w:fill="auto"/>
            <w:vAlign w:val="center"/>
          </w:tcPr>
          <w:p w14:paraId="5C040835" w14:textId="77777777" w:rsidR="00732166" w:rsidRPr="00580602" w:rsidRDefault="00732166" w:rsidP="009C68EA">
            <w:pPr>
              <w:keepNext/>
              <w:widowControl/>
              <w:adjustRightInd w:val="0"/>
              <w:snapToGrid w:val="0"/>
              <w:spacing w:line="240" w:lineRule="auto"/>
              <w:ind w:firstLineChars="0" w:firstLine="0"/>
              <w:rPr>
                <w:rFonts w:cs="宋体"/>
                <w:color w:val="000000"/>
                <w:kern w:val="0"/>
                <w:sz w:val="24"/>
              </w:rPr>
            </w:pPr>
            <w:r w:rsidRPr="00362E66">
              <w:rPr>
                <w:rFonts w:cs="宋体" w:hint="eastAsia"/>
                <w:color w:val="000000"/>
                <w:kern w:val="0"/>
                <w:sz w:val="24"/>
              </w:rPr>
              <w:t>为</w:t>
            </w:r>
            <w:r w:rsidR="009C68EA">
              <w:rPr>
                <w:rFonts w:cs="宋体" w:hint="eastAsia"/>
                <w:color w:val="000000"/>
                <w:kern w:val="0"/>
                <w:sz w:val="24"/>
              </w:rPr>
              <w:t>公路、铁路</w:t>
            </w:r>
            <w:r w:rsidRPr="00362E66">
              <w:rPr>
                <w:rFonts w:cs="宋体" w:hint="eastAsia"/>
                <w:color w:val="000000"/>
                <w:kern w:val="0"/>
                <w:sz w:val="24"/>
              </w:rPr>
              <w:t>集装箱作业</w:t>
            </w:r>
            <w:r>
              <w:rPr>
                <w:rFonts w:cs="宋体" w:hint="eastAsia"/>
                <w:color w:val="000000"/>
                <w:kern w:val="0"/>
                <w:sz w:val="24"/>
              </w:rPr>
              <w:t>提供堆存、拆装等</w:t>
            </w:r>
            <w:r w:rsidRPr="00362E66">
              <w:rPr>
                <w:rFonts w:cs="宋体" w:hint="eastAsia"/>
                <w:color w:val="000000"/>
                <w:kern w:val="0"/>
                <w:sz w:val="24"/>
              </w:rPr>
              <w:t>配套</w:t>
            </w:r>
            <w:r>
              <w:rPr>
                <w:rFonts w:cs="宋体" w:hint="eastAsia"/>
                <w:color w:val="000000"/>
                <w:kern w:val="0"/>
                <w:sz w:val="24"/>
              </w:rPr>
              <w:t>服务</w:t>
            </w:r>
          </w:p>
        </w:tc>
      </w:tr>
      <w:tr w:rsidR="00F74874" w:rsidRPr="00580602" w14:paraId="33DEF7DD" w14:textId="77777777" w:rsidTr="004239CA">
        <w:trPr>
          <w:trHeight w:val="340"/>
        </w:trPr>
        <w:tc>
          <w:tcPr>
            <w:tcW w:w="1688" w:type="pct"/>
            <w:shd w:val="clear" w:color="auto" w:fill="auto"/>
            <w:vAlign w:val="center"/>
          </w:tcPr>
          <w:p w14:paraId="3A6A9F07" w14:textId="391EC378" w:rsidR="00F74874" w:rsidRDefault="005F5080" w:rsidP="00732166">
            <w:pPr>
              <w:keepNext/>
              <w:widowControl/>
              <w:adjustRightInd w:val="0"/>
              <w:snapToGrid w:val="0"/>
              <w:spacing w:line="240" w:lineRule="auto"/>
              <w:ind w:firstLine="480"/>
              <w:jc w:val="center"/>
              <w:rPr>
                <w:rFonts w:cs="宋体"/>
                <w:color w:val="000000"/>
                <w:kern w:val="0"/>
                <w:sz w:val="24"/>
              </w:rPr>
            </w:pPr>
            <w:r>
              <w:rPr>
                <w:rFonts w:cs="宋体" w:hint="eastAsia"/>
                <w:color w:val="000000"/>
                <w:kern w:val="0"/>
                <w:sz w:val="24"/>
              </w:rPr>
              <w:t>预留发展</w:t>
            </w:r>
            <w:r w:rsidR="00F74874">
              <w:rPr>
                <w:rFonts w:cs="宋体" w:hint="eastAsia"/>
                <w:color w:val="000000"/>
                <w:kern w:val="0"/>
                <w:sz w:val="24"/>
              </w:rPr>
              <w:t>区</w:t>
            </w:r>
          </w:p>
        </w:tc>
        <w:tc>
          <w:tcPr>
            <w:tcW w:w="3312" w:type="pct"/>
            <w:shd w:val="clear" w:color="auto" w:fill="auto"/>
            <w:vAlign w:val="center"/>
          </w:tcPr>
          <w:p w14:paraId="27639F32" w14:textId="43A034BF" w:rsidR="00F74874" w:rsidRPr="00362E66" w:rsidRDefault="005F5080" w:rsidP="002367D8">
            <w:pPr>
              <w:keepNext/>
              <w:widowControl/>
              <w:adjustRightInd w:val="0"/>
              <w:snapToGrid w:val="0"/>
              <w:spacing w:line="240" w:lineRule="auto"/>
              <w:ind w:firstLineChars="0" w:firstLine="0"/>
              <w:rPr>
                <w:rFonts w:cs="宋体"/>
                <w:color w:val="000000"/>
                <w:kern w:val="0"/>
                <w:sz w:val="24"/>
              </w:rPr>
            </w:pPr>
            <w:r>
              <w:rPr>
                <w:rFonts w:cs="宋体" w:hint="eastAsia"/>
                <w:color w:val="000000"/>
                <w:kern w:val="0"/>
                <w:sz w:val="24"/>
              </w:rPr>
              <w:t>为园区的下一步发展做预留准备，按照目前发展趋势，初步考虑</w:t>
            </w:r>
            <w:commentRangeStart w:id="1"/>
            <w:r w:rsidR="00F74874">
              <w:rPr>
                <w:rFonts w:cs="宋体" w:hint="eastAsia"/>
                <w:color w:val="000000"/>
                <w:kern w:val="0"/>
                <w:sz w:val="24"/>
              </w:rPr>
              <w:t>建设城市配送基地，为连锁超市、快消品流通企业、电子商务企业和快运速递企业等提供仓储、中转、分拨、配送服务；建设能源化工物流基地，</w:t>
            </w:r>
            <w:r w:rsidR="00F74874" w:rsidRPr="00580602">
              <w:rPr>
                <w:rFonts w:cs="宋体" w:hint="eastAsia"/>
                <w:color w:val="000000"/>
                <w:kern w:val="0"/>
                <w:sz w:val="24"/>
                <w:szCs w:val="24"/>
              </w:rPr>
              <w:t>为周边开发区内的能源化工企业提供专业物流服务</w:t>
            </w:r>
            <w:r w:rsidR="00A5000A">
              <w:rPr>
                <w:rFonts w:cs="宋体" w:hint="eastAsia"/>
                <w:color w:val="000000"/>
                <w:kern w:val="0"/>
                <w:sz w:val="24"/>
                <w:szCs w:val="24"/>
              </w:rPr>
              <w:t>，同时为危化车辆提供停放场地</w:t>
            </w:r>
            <w:commentRangeEnd w:id="1"/>
            <w:r w:rsidR="005C2DE3">
              <w:rPr>
                <w:rStyle w:val="a9"/>
              </w:rPr>
              <w:commentReference w:id="1"/>
            </w:r>
          </w:p>
        </w:tc>
      </w:tr>
    </w:tbl>
    <w:p w14:paraId="0BD7A3B1" w14:textId="77777777" w:rsidR="008C6212" w:rsidRDefault="008C6212" w:rsidP="008C6212">
      <w:pPr>
        <w:pStyle w:val="2"/>
      </w:pPr>
      <w:r>
        <w:rPr>
          <w:rFonts w:hint="eastAsia"/>
        </w:rPr>
        <w:t>总平面</w:t>
      </w:r>
      <w:r>
        <w:t>布置方案</w:t>
      </w:r>
    </w:p>
    <w:p w14:paraId="6AAF7EF0" w14:textId="096060FB" w:rsidR="002E4C12" w:rsidRDefault="001778EF" w:rsidP="002E4C12">
      <w:pPr>
        <w:ind w:firstLine="560"/>
      </w:pPr>
      <w:r>
        <w:rPr>
          <w:rFonts w:hint="eastAsia"/>
        </w:rPr>
        <w:t>综合考虑作业需求及布局原则，</w:t>
      </w:r>
      <w:r w:rsidR="00DE6D61">
        <w:rPr>
          <w:rFonts w:hint="eastAsia"/>
          <w:spacing w:val="6"/>
          <w:szCs w:val="28"/>
        </w:rPr>
        <w:t>根据不同功能区的作业关联程度、布置基本原则和铁路线路接入长度等，形成两个平面布置方案供必选。</w:t>
      </w:r>
    </w:p>
    <w:p w14:paraId="51753980" w14:textId="478EAF4B" w:rsidR="00DE6D61" w:rsidRPr="0076431B" w:rsidRDefault="00DE6D61" w:rsidP="0076431B">
      <w:pPr>
        <w:ind w:firstLine="562"/>
        <w:rPr>
          <w:b/>
        </w:rPr>
      </w:pPr>
      <w:r w:rsidRPr="0076431B">
        <w:rPr>
          <w:rFonts w:hint="eastAsia"/>
          <w:b/>
        </w:rPr>
        <w:t>1</w:t>
      </w:r>
      <w:r w:rsidRPr="0076431B">
        <w:rPr>
          <w:rFonts w:hint="eastAsia"/>
          <w:b/>
        </w:rPr>
        <w:t>）平面布置方案一：</w:t>
      </w:r>
    </w:p>
    <w:p w14:paraId="49B7531E" w14:textId="545F536B" w:rsidR="00DE6D61" w:rsidRPr="00DE6D61" w:rsidRDefault="00DE6D61" w:rsidP="002E4C12">
      <w:pPr>
        <w:ind w:firstLine="560"/>
      </w:pPr>
      <w:r>
        <w:rPr>
          <w:rFonts w:hint="eastAsia"/>
        </w:rPr>
        <w:lastRenderedPageBreak/>
        <w:t>方案一主要考虑铁路线整列进入，以满足到发线有效长度为前提、同时尽量不影响园区交通组织，将园区分为七大区块，</w:t>
      </w:r>
      <w:r>
        <w:rPr>
          <w:rFonts w:hint="eastAsia"/>
          <w:spacing w:val="6"/>
          <w:szCs w:val="28"/>
        </w:rPr>
        <w:t>具体平面布置见图</w:t>
      </w:r>
      <w:r>
        <w:rPr>
          <w:rFonts w:hint="eastAsia"/>
          <w:spacing w:val="6"/>
          <w:szCs w:val="28"/>
        </w:rPr>
        <w:t>4-1</w:t>
      </w:r>
      <w:r>
        <w:rPr>
          <w:rFonts w:hint="eastAsia"/>
          <w:spacing w:val="6"/>
          <w:szCs w:val="28"/>
        </w:rPr>
        <w:t>。</w:t>
      </w:r>
    </w:p>
    <w:p w14:paraId="69A59B85" w14:textId="19A7EF2D" w:rsidR="00FD1183" w:rsidRDefault="00B256AB" w:rsidP="00FD1183">
      <w:pPr>
        <w:ind w:firstLineChars="0" w:firstLine="0"/>
      </w:pPr>
      <w:r>
        <w:rPr>
          <w:noProof/>
          <w:sz w:val="21"/>
          <w:szCs w:val="21"/>
        </w:rPr>
        <w:drawing>
          <wp:inline distT="0" distB="0" distL="0" distR="0" wp14:anchorId="5A8F4BF1" wp14:editId="5FF92EFB">
            <wp:extent cx="5274310" cy="3683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方案一-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683635"/>
                    </a:xfrm>
                    <a:prstGeom prst="rect">
                      <a:avLst/>
                    </a:prstGeom>
                  </pic:spPr>
                </pic:pic>
              </a:graphicData>
            </a:graphic>
          </wp:inline>
        </w:drawing>
      </w:r>
      <w:r w:rsidR="00AB58C8">
        <w:rPr>
          <w:rStyle w:val="a9"/>
        </w:rPr>
        <w:commentReference w:id="2"/>
      </w:r>
    </w:p>
    <w:p w14:paraId="4A5F84F5" w14:textId="01706F15" w:rsidR="00B256AB" w:rsidRPr="00580602" w:rsidRDefault="00B256AB" w:rsidP="00B256AB">
      <w:pPr>
        <w:pStyle w:val="chenyy"/>
        <w:spacing w:after="156"/>
        <w:ind w:firstLine="560"/>
      </w:pPr>
      <w:r>
        <w:rPr>
          <w:rFonts w:hint="eastAsia"/>
        </w:rPr>
        <w:t>图</w:t>
      </w:r>
      <w:r>
        <w:rPr>
          <w:rFonts w:hint="eastAsia"/>
        </w:rPr>
        <w:t>4</w:t>
      </w:r>
      <w:r w:rsidRPr="00580602">
        <w:rPr>
          <w:rFonts w:hint="eastAsia"/>
        </w:rPr>
        <w:t>-</w:t>
      </w:r>
      <w:r>
        <w:rPr>
          <w:rFonts w:hint="eastAsia"/>
        </w:rPr>
        <w:t>1</w:t>
      </w:r>
      <w:r w:rsidRPr="00580602">
        <w:rPr>
          <w:rFonts w:hint="eastAsia"/>
        </w:rPr>
        <w:t xml:space="preserve"> </w:t>
      </w:r>
      <w:r w:rsidR="00FB0F4C">
        <w:rPr>
          <w:rFonts w:hint="eastAsia"/>
        </w:rPr>
        <w:t>中国诚通物流中心</w:t>
      </w:r>
      <w:r>
        <w:rPr>
          <w:rFonts w:hint="eastAsia"/>
        </w:rPr>
        <w:t>总平面布置方案一</w:t>
      </w:r>
    </w:p>
    <w:p w14:paraId="3873D17C" w14:textId="417F4DA4" w:rsidR="00BD1905" w:rsidRDefault="00BD1905" w:rsidP="005F5080">
      <w:pPr>
        <w:ind w:firstLine="560"/>
      </w:pPr>
      <w:r>
        <w:rPr>
          <w:rFonts w:hint="eastAsia"/>
        </w:rPr>
        <w:t>按照我国铁路采用的货物列车到发线相关标准，以</w:t>
      </w:r>
      <w:r>
        <w:rPr>
          <w:rFonts w:hint="eastAsia"/>
        </w:rPr>
        <w:t>850</w:t>
      </w:r>
      <w:r>
        <w:rPr>
          <w:rFonts w:hint="eastAsia"/>
        </w:rPr>
        <w:t>米作为有效长度，可在园区内横向或纵向布设铁路。由于纵向布设方案需在横向方案上额外增加弯道，为满足转弯需求</w:t>
      </w:r>
      <w:r w:rsidR="0076431B">
        <w:rPr>
          <w:rFonts w:hint="eastAsia"/>
        </w:rPr>
        <w:t>须占用较大面积的土地，且严重干扰园区内部作业流线，因此选取横向布设方案。</w:t>
      </w:r>
    </w:p>
    <w:p w14:paraId="53CF7922" w14:textId="5724F9F6" w:rsidR="005F5080" w:rsidRDefault="00DE6D61" w:rsidP="005F5080">
      <w:pPr>
        <w:ind w:firstLine="560"/>
      </w:pPr>
      <w:r>
        <w:rPr>
          <w:rFonts w:hint="eastAsia"/>
        </w:rPr>
        <w:t>由于铁路线路为后期接入</w:t>
      </w:r>
      <w:r w:rsidR="00E84DAB">
        <w:rPr>
          <w:rFonts w:hint="eastAsia"/>
        </w:rPr>
        <w:t>，因此在一期地块内需预留相应面积的场地</w:t>
      </w:r>
      <w:r w:rsidR="004B7245">
        <w:rPr>
          <w:rFonts w:hint="eastAsia"/>
        </w:rPr>
        <w:t>，先期运营时可做停车场，一方面满足货车的停放需求，另一方面也便于后期改建。同时，考虑到一期工程</w:t>
      </w:r>
      <w:r w:rsidR="00BD1905">
        <w:rPr>
          <w:rFonts w:hint="eastAsia"/>
        </w:rPr>
        <w:t>的功能完整性，最南侧部分设置堆场，为大宗件杂和散货提供堆放场地；在未来发展阶段，随</w:t>
      </w:r>
      <w:r w:rsidR="00BD1905">
        <w:rPr>
          <w:rFonts w:hint="eastAsia"/>
        </w:rPr>
        <w:lastRenderedPageBreak/>
        <w:t>进出口作业量逐渐上升，可将该堆场改为海关查验专用，</w:t>
      </w:r>
      <w:r w:rsidR="00B53805">
        <w:rPr>
          <w:rFonts w:hint="eastAsia"/>
        </w:rPr>
        <w:t>同时也可视需求量将海关监管仓北侧的停车场区域一并纳入，</w:t>
      </w:r>
      <w:r w:rsidR="00BD1905">
        <w:rPr>
          <w:rFonts w:hint="eastAsia"/>
        </w:rPr>
        <w:t>以扩大海关服务区的规模。</w:t>
      </w:r>
    </w:p>
    <w:p w14:paraId="3CB62F71" w14:textId="02BADC47" w:rsidR="0076431B" w:rsidRPr="0076431B" w:rsidRDefault="00CF6A30" w:rsidP="0076431B">
      <w:pPr>
        <w:ind w:firstLine="562"/>
        <w:rPr>
          <w:b/>
        </w:rPr>
      </w:pPr>
      <w:r>
        <w:rPr>
          <w:rFonts w:hint="eastAsia"/>
          <w:b/>
        </w:rPr>
        <w:t>2</w:t>
      </w:r>
      <w:r w:rsidR="0076431B" w:rsidRPr="0076431B">
        <w:rPr>
          <w:rFonts w:hint="eastAsia"/>
          <w:b/>
        </w:rPr>
        <w:t>）平面布置方案</w:t>
      </w:r>
      <w:r w:rsidR="0076431B">
        <w:rPr>
          <w:rFonts w:hint="eastAsia"/>
          <w:b/>
        </w:rPr>
        <w:t>二</w:t>
      </w:r>
      <w:r w:rsidR="0076431B" w:rsidRPr="0076431B">
        <w:rPr>
          <w:rFonts w:hint="eastAsia"/>
          <w:b/>
        </w:rPr>
        <w:t>：</w:t>
      </w:r>
    </w:p>
    <w:p w14:paraId="4BD266CB" w14:textId="644197B2" w:rsidR="0076431B" w:rsidRDefault="0076431B" w:rsidP="005F5080">
      <w:pPr>
        <w:ind w:firstLine="560"/>
      </w:pPr>
      <w:r>
        <w:rPr>
          <w:rFonts w:hint="eastAsia"/>
        </w:rPr>
        <w:t>方案二与方案一的主要区别是舍弃了列车整列进入的方案。通过在园区外编组或在园区内进行提钩作业，缩短列车进入园区的长度</w:t>
      </w:r>
      <w:r w:rsidR="00CF6A30">
        <w:rPr>
          <w:rFonts w:hint="eastAsia"/>
        </w:rPr>
        <w:t>，并根据货物作业类型设置多条装卸线，以便开展更有针对性的装卸作业，提高作业效率。</w:t>
      </w:r>
      <w:r w:rsidR="00FB0F4C">
        <w:rPr>
          <w:rFonts w:hint="eastAsia"/>
        </w:rPr>
        <w:t>具体平面布置见图</w:t>
      </w:r>
      <w:r w:rsidR="00FB0F4C">
        <w:rPr>
          <w:rFonts w:hint="eastAsia"/>
        </w:rPr>
        <w:t>4-2</w:t>
      </w:r>
      <w:r w:rsidR="00FB0F4C">
        <w:rPr>
          <w:rFonts w:hint="eastAsia"/>
        </w:rPr>
        <w:t>。</w:t>
      </w:r>
    </w:p>
    <w:p w14:paraId="3751C5CF" w14:textId="44B1AD55" w:rsidR="00B256AB" w:rsidRDefault="00B256AB" w:rsidP="00B256AB">
      <w:pPr>
        <w:spacing w:line="240" w:lineRule="auto"/>
        <w:ind w:firstLineChars="0" w:firstLine="0"/>
      </w:pPr>
      <w:r>
        <w:rPr>
          <w:noProof/>
        </w:rPr>
        <w:drawing>
          <wp:inline distT="0" distB="0" distL="0" distR="0" wp14:anchorId="6F536EE4" wp14:editId="427997E9">
            <wp:extent cx="5274310" cy="3683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方案二-0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683635"/>
                    </a:xfrm>
                    <a:prstGeom prst="rect">
                      <a:avLst/>
                    </a:prstGeom>
                  </pic:spPr>
                </pic:pic>
              </a:graphicData>
            </a:graphic>
          </wp:inline>
        </w:drawing>
      </w:r>
    </w:p>
    <w:p w14:paraId="26329D2A" w14:textId="48DE39D0" w:rsidR="00B256AB" w:rsidRPr="00580602" w:rsidRDefault="00B256AB" w:rsidP="00B256AB">
      <w:pPr>
        <w:pStyle w:val="chenyy"/>
        <w:spacing w:after="156"/>
        <w:ind w:firstLine="560"/>
      </w:pPr>
      <w:r>
        <w:rPr>
          <w:rFonts w:hint="eastAsia"/>
        </w:rPr>
        <w:t>图</w:t>
      </w:r>
      <w:r>
        <w:rPr>
          <w:rFonts w:hint="eastAsia"/>
        </w:rPr>
        <w:t>4</w:t>
      </w:r>
      <w:r w:rsidRPr="00580602">
        <w:rPr>
          <w:rFonts w:hint="eastAsia"/>
        </w:rPr>
        <w:t>-</w:t>
      </w:r>
      <w:r>
        <w:rPr>
          <w:rFonts w:hint="eastAsia"/>
        </w:rPr>
        <w:t>2</w:t>
      </w:r>
      <w:r w:rsidRPr="00580602">
        <w:rPr>
          <w:rFonts w:hint="eastAsia"/>
        </w:rPr>
        <w:t xml:space="preserve"> </w:t>
      </w:r>
      <w:r w:rsidR="00FB0F4C">
        <w:rPr>
          <w:rFonts w:hint="eastAsia"/>
        </w:rPr>
        <w:t>中国诚通物流中心</w:t>
      </w:r>
      <w:r>
        <w:rPr>
          <w:rFonts w:hint="eastAsia"/>
        </w:rPr>
        <w:t>总平面布置方案二</w:t>
      </w:r>
    </w:p>
    <w:p w14:paraId="3744F9D2" w14:textId="77777777" w:rsidR="00CF6A30" w:rsidRPr="00CF6A30" w:rsidRDefault="00CF6A30" w:rsidP="00CF6A30">
      <w:pPr>
        <w:ind w:firstLine="562"/>
        <w:rPr>
          <w:b/>
        </w:rPr>
      </w:pPr>
      <w:r w:rsidRPr="00CF6A30">
        <w:rPr>
          <w:rFonts w:hint="eastAsia"/>
          <w:b/>
        </w:rPr>
        <w:t>3</w:t>
      </w:r>
      <w:r w:rsidRPr="00CF6A30">
        <w:rPr>
          <w:rFonts w:hint="eastAsia"/>
          <w:b/>
        </w:rPr>
        <w:t>）方案比选</w:t>
      </w:r>
    </w:p>
    <w:p w14:paraId="6C30C7CD" w14:textId="78E1E339" w:rsidR="00CF6A30" w:rsidRDefault="00CF6A30" w:rsidP="00CF6A30">
      <w:pPr>
        <w:snapToGrid w:val="0"/>
        <w:spacing w:beforeLines="50" w:before="156"/>
        <w:ind w:firstLine="560"/>
        <w:rPr>
          <w:szCs w:val="28"/>
        </w:rPr>
      </w:pPr>
      <w:r>
        <w:rPr>
          <w:rFonts w:hint="eastAsia"/>
          <w:szCs w:val="28"/>
        </w:rPr>
        <w:t>通过对方案一和二的综合对比分析，二者利弊分析如表</w:t>
      </w:r>
      <w:r>
        <w:rPr>
          <w:rFonts w:hint="eastAsia"/>
          <w:szCs w:val="28"/>
        </w:rPr>
        <w:t>4-1</w:t>
      </w:r>
      <w:r>
        <w:rPr>
          <w:rFonts w:hint="eastAsia"/>
          <w:szCs w:val="28"/>
        </w:rPr>
        <w:t>所示。</w:t>
      </w:r>
    </w:p>
    <w:p w14:paraId="1F0DEB42" w14:textId="1B54449E" w:rsidR="00CF6A30" w:rsidRPr="00831364" w:rsidRDefault="00CF6A30" w:rsidP="00CF6A30">
      <w:pPr>
        <w:pStyle w:val="chenyy"/>
        <w:spacing w:after="156"/>
        <w:ind w:firstLine="560"/>
      </w:pPr>
      <w:r w:rsidRPr="00831364">
        <w:rPr>
          <w:rFonts w:hint="eastAsia"/>
        </w:rPr>
        <w:lastRenderedPageBreak/>
        <w:t>表</w:t>
      </w:r>
      <w:r>
        <w:rPr>
          <w:rFonts w:hint="eastAsia"/>
        </w:rPr>
        <w:t>4-1</w:t>
      </w:r>
      <w:r w:rsidRPr="00831364">
        <w:rPr>
          <w:rFonts w:hint="eastAsia"/>
        </w:rPr>
        <w:t xml:space="preserve"> </w:t>
      </w:r>
      <w:r w:rsidRPr="00831364">
        <w:rPr>
          <w:rFonts w:hint="eastAsia"/>
        </w:rPr>
        <w:t>园区总体布局方案比选</w:t>
      </w:r>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990"/>
        <w:gridCol w:w="2754"/>
      </w:tblGrid>
      <w:tr w:rsidR="00CF6A30" w:rsidRPr="0026623D" w14:paraId="42738D28" w14:textId="77777777" w:rsidTr="00B939B1">
        <w:trPr>
          <w:trHeight w:val="120"/>
        </w:trPr>
        <w:tc>
          <w:tcPr>
            <w:tcW w:w="2518" w:type="dxa"/>
            <w:vAlign w:val="center"/>
          </w:tcPr>
          <w:p w14:paraId="74070E94" w14:textId="77777777" w:rsidR="00CF6A30" w:rsidRPr="0026623D" w:rsidRDefault="00CF6A30" w:rsidP="00CF6A30">
            <w:pPr>
              <w:keepNext/>
              <w:autoSpaceDE w:val="0"/>
              <w:autoSpaceDN w:val="0"/>
              <w:adjustRightInd w:val="0"/>
              <w:spacing w:line="240" w:lineRule="auto"/>
              <w:ind w:firstLineChars="0" w:firstLine="0"/>
              <w:jc w:val="center"/>
              <w:rPr>
                <w:rFonts w:ascii="宋体" w:hAnsiTheme="minorHAnsi" w:cs="宋体"/>
                <w:b/>
                <w:color w:val="000000"/>
                <w:kern w:val="0"/>
                <w:sz w:val="24"/>
              </w:rPr>
            </w:pPr>
            <w:r w:rsidRPr="0026623D">
              <w:rPr>
                <w:rFonts w:ascii="宋体" w:hAnsiTheme="minorHAnsi" w:cs="宋体" w:hint="eastAsia"/>
                <w:b/>
                <w:color w:val="000000"/>
                <w:kern w:val="0"/>
                <w:sz w:val="24"/>
              </w:rPr>
              <w:t>要素</w:t>
            </w:r>
          </w:p>
        </w:tc>
        <w:tc>
          <w:tcPr>
            <w:tcW w:w="2990" w:type="dxa"/>
            <w:vAlign w:val="center"/>
          </w:tcPr>
          <w:p w14:paraId="4DC7282B" w14:textId="77777777" w:rsidR="00CF6A30" w:rsidRPr="0026623D" w:rsidRDefault="00CF6A30" w:rsidP="00CF6A30">
            <w:pPr>
              <w:keepNext/>
              <w:autoSpaceDE w:val="0"/>
              <w:autoSpaceDN w:val="0"/>
              <w:adjustRightInd w:val="0"/>
              <w:spacing w:line="240" w:lineRule="auto"/>
              <w:ind w:firstLineChars="0" w:firstLine="0"/>
              <w:jc w:val="center"/>
              <w:rPr>
                <w:rFonts w:ascii="宋体" w:hAnsiTheme="minorHAnsi" w:cs="宋体"/>
                <w:b/>
                <w:color w:val="000000"/>
                <w:kern w:val="0"/>
                <w:sz w:val="24"/>
              </w:rPr>
            </w:pPr>
            <w:r w:rsidRPr="0026623D">
              <w:rPr>
                <w:rFonts w:ascii="宋体" w:hAnsiTheme="minorHAnsi" w:cs="宋体" w:hint="eastAsia"/>
                <w:b/>
                <w:color w:val="000000"/>
                <w:kern w:val="0"/>
                <w:sz w:val="24"/>
              </w:rPr>
              <w:t>方案一</w:t>
            </w:r>
          </w:p>
        </w:tc>
        <w:tc>
          <w:tcPr>
            <w:tcW w:w="2754" w:type="dxa"/>
            <w:vAlign w:val="center"/>
          </w:tcPr>
          <w:p w14:paraId="6C5CE2BE" w14:textId="77777777" w:rsidR="00CF6A30" w:rsidRPr="0026623D" w:rsidRDefault="00CF6A30" w:rsidP="00CF6A30">
            <w:pPr>
              <w:keepNext/>
              <w:autoSpaceDE w:val="0"/>
              <w:autoSpaceDN w:val="0"/>
              <w:adjustRightInd w:val="0"/>
              <w:spacing w:line="240" w:lineRule="auto"/>
              <w:ind w:firstLineChars="0" w:firstLine="0"/>
              <w:jc w:val="center"/>
              <w:rPr>
                <w:rFonts w:ascii="宋体" w:hAnsiTheme="minorHAnsi" w:cs="宋体"/>
                <w:b/>
                <w:color w:val="000000"/>
                <w:kern w:val="0"/>
                <w:sz w:val="24"/>
              </w:rPr>
            </w:pPr>
            <w:r w:rsidRPr="0026623D">
              <w:rPr>
                <w:rFonts w:ascii="宋体" w:hAnsiTheme="minorHAnsi" w:cs="宋体" w:hint="eastAsia"/>
                <w:b/>
                <w:color w:val="000000"/>
                <w:kern w:val="0"/>
                <w:sz w:val="24"/>
              </w:rPr>
              <w:t>方案二</w:t>
            </w:r>
          </w:p>
        </w:tc>
      </w:tr>
      <w:tr w:rsidR="00CF6A30" w:rsidRPr="0026623D" w14:paraId="3C47B23C" w14:textId="77777777" w:rsidTr="00B939B1">
        <w:trPr>
          <w:trHeight w:val="352"/>
        </w:trPr>
        <w:tc>
          <w:tcPr>
            <w:tcW w:w="2518" w:type="dxa"/>
            <w:vAlign w:val="center"/>
          </w:tcPr>
          <w:p w14:paraId="65FB1437" w14:textId="77777777" w:rsidR="00CF6A30" w:rsidRPr="0026623D" w:rsidRDefault="00CF6A30" w:rsidP="00CF6A30">
            <w:pPr>
              <w:keepNext/>
              <w:autoSpaceDE w:val="0"/>
              <w:autoSpaceDN w:val="0"/>
              <w:adjustRightInd w:val="0"/>
              <w:spacing w:line="240" w:lineRule="auto"/>
              <w:ind w:firstLineChars="0" w:firstLine="0"/>
              <w:rPr>
                <w:rFonts w:ascii="宋体" w:hAnsiTheme="minorHAnsi" w:cs="宋体"/>
                <w:color w:val="000000"/>
                <w:kern w:val="0"/>
                <w:sz w:val="24"/>
              </w:rPr>
            </w:pPr>
            <w:r w:rsidRPr="0026623D">
              <w:rPr>
                <w:rFonts w:ascii="宋体" w:hAnsiTheme="minorHAnsi" w:cs="宋体" w:hint="eastAsia"/>
                <w:color w:val="000000"/>
                <w:kern w:val="0"/>
                <w:sz w:val="24"/>
              </w:rPr>
              <w:t>交通流线合理性</w:t>
            </w:r>
          </w:p>
        </w:tc>
        <w:tc>
          <w:tcPr>
            <w:tcW w:w="2990" w:type="dxa"/>
            <w:vAlign w:val="center"/>
          </w:tcPr>
          <w:p w14:paraId="6C437644" w14:textId="7960696F" w:rsidR="00CF6A30" w:rsidRPr="0026623D" w:rsidRDefault="00CF6A30" w:rsidP="00B53805">
            <w:pPr>
              <w:keepNext/>
              <w:autoSpaceDE w:val="0"/>
              <w:autoSpaceDN w:val="0"/>
              <w:adjustRightInd w:val="0"/>
              <w:spacing w:line="240" w:lineRule="auto"/>
              <w:ind w:firstLineChars="0" w:firstLine="0"/>
              <w:rPr>
                <w:rFonts w:ascii="宋体" w:hAnsiTheme="minorHAnsi" w:cs="宋体"/>
                <w:color w:val="000000"/>
                <w:kern w:val="0"/>
                <w:sz w:val="24"/>
              </w:rPr>
            </w:pPr>
            <w:r>
              <w:rPr>
                <w:rFonts w:ascii="宋体" w:hAnsiTheme="minorHAnsi" w:cs="宋体" w:hint="eastAsia"/>
                <w:color w:val="000000"/>
                <w:kern w:val="0"/>
                <w:sz w:val="24"/>
              </w:rPr>
              <w:t>园区纵一干线被</w:t>
            </w:r>
            <w:r w:rsidR="00B53805">
              <w:rPr>
                <w:rFonts w:ascii="宋体" w:hAnsiTheme="minorHAnsi" w:cs="宋体" w:hint="eastAsia"/>
                <w:color w:val="000000"/>
                <w:kern w:val="0"/>
                <w:sz w:val="24"/>
              </w:rPr>
              <w:t>公铁联运作业</w:t>
            </w:r>
            <w:r>
              <w:rPr>
                <w:rFonts w:ascii="宋体" w:hAnsiTheme="minorHAnsi" w:cs="宋体" w:hint="eastAsia"/>
                <w:color w:val="000000"/>
                <w:kern w:val="0"/>
                <w:sz w:val="24"/>
              </w:rPr>
              <w:t>隔断，</w:t>
            </w:r>
            <w:r w:rsidR="00B53805">
              <w:rPr>
                <w:rFonts w:ascii="宋体" w:hAnsiTheme="minorHAnsi" w:cs="宋体" w:hint="eastAsia"/>
                <w:color w:val="000000"/>
                <w:kern w:val="0"/>
                <w:sz w:val="24"/>
              </w:rPr>
              <w:t>车辆行驶需绕行，交通组织不利</w:t>
            </w:r>
          </w:p>
        </w:tc>
        <w:tc>
          <w:tcPr>
            <w:tcW w:w="2754" w:type="dxa"/>
            <w:vAlign w:val="center"/>
          </w:tcPr>
          <w:p w14:paraId="731D0B4E" w14:textId="6F4F3E07" w:rsidR="00CF6A30" w:rsidRPr="0026623D" w:rsidRDefault="00CF6A30" w:rsidP="00B53805">
            <w:pPr>
              <w:keepNext/>
              <w:autoSpaceDE w:val="0"/>
              <w:autoSpaceDN w:val="0"/>
              <w:adjustRightInd w:val="0"/>
              <w:spacing w:line="240" w:lineRule="auto"/>
              <w:ind w:firstLineChars="0" w:firstLine="0"/>
              <w:rPr>
                <w:rFonts w:ascii="宋体" w:hAnsiTheme="minorHAnsi" w:cs="宋体"/>
                <w:color w:val="000000"/>
                <w:kern w:val="0"/>
                <w:sz w:val="24"/>
              </w:rPr>
            </w:pPr>
            <w:r>
              <w:rPr>
                <w:rFonts w:ascii="宋体" w:hAnsiTheme="minorHAnsi" w:cs="宋体" w:hint="eastAsia"/>
                <w:color w:val="000000"/>
                <w:kern w:val="0"/>
                <w:sz w:val="24"/>
              </w:rPr>
              <w:t>客流</w:t>
            </w:r>
            <w:r w:rsidR="00B53805">
              <w:rPr>
                <w:rFonts w:ascii="宋体" w:hAnsiTheme="minorHAnsi" w:cs="宋体" w:hint="eastAsia"/>
                <w:color w:val="000000"/>
                <w:kern w:val="0"/>
                <w:sz w:val="24"/>
              </w:rPr>
              <w:t>主要集中在公共服务区，且便利出入，与货流分离</w:t>
            </w:r>
          </w:p>
        </w:tc>
      </w:tr>
      <w:tr w:rsidR="00CF6A30" w:rsidRPr="0026623D" w14:paraId="46A5BDD9" w14:textId="77777777" w:rsidTr="00B939B1">
        <w:trPr>
          <w:trHeight w:val="352"/>
        </w:trPr>
        <w:tc>
          <w:tcPr>
            <w:tcW w:w="2518" w:type="dxa"/>
            <w:vAlign w:val="center"/>
          </w:tcPr>
          <w:p w14:paraId="258D8E3A" w14:textId="77777777" w:rsidR="00CF6A30" w:rsidRPr="0026623D" w:rsidRDefault="00CF6A30" w:rsidP="00CF6A30">
            <w:pPr>
              <w:keepNext/>
              <w:autoSpaceDE w:val="0"/>
              <w:autoSpaceDN w:val="0"/>
              <w:adjustRightInd w:val="0"/>
              <w:spacing w:line="240" w:lineRule="auto"/>
              <w:ind w:firstLineChars="0" w:firstLine="0"/>
              <w:rPr>
                <w:rFonts w:ascii="宋体" w:hAnsiTheme="minorHAnsi" w:cs="宋体"/>
                <w:color w:val="000000"/>
                <w:kern w:val="0"/>
                <w:sz w:val="24"/>
              </w:rPr>
            </w:pPr>
            <w:r w:rsidRPr="0026623D">
              <w:rPr>
                <w:rFonts w:ascii="宋体" w:hAnsiTheme="minorHAnsi" w:cs="宋体" w:hint="eastAsia"/>
                <w:color w:val="000000"/>
                <w:kern w:val="0"/>
                <w:sz w:val="24"/>
              </w:rPr>
              <w:t>关联作业的空间联系</w:t>
            </w:r>
          </w:p>
        </w:tc>
        <w:tc>
          <w:tcPr>
            <w:tcW w:w="2990" w:type="dxa"/>
            <w:vAlign w:val="center"/>
          </w:tcPr>
          <w:p w14:paraId="42960629" w14:textId="5A563880" w:rsidR="00CF6A30" w:rsidRPr="0026623D" w:rsidRDefault="00B939B1" w:rsidP="00CF6A30">
            <w:pPr>
              <w:keepNext/>
              <w:autoSpaceDE w:val="0"/>
              <w:autoSpaceDN w:val="0"/>
              <w:adjustRightInd w:val="0"/>
              <w:spacing w:line="240" w:lineRule="auto"/>
              <w:ind w:firstLineChars="0" w:firstLine="0"/>
              <w:rPr>
                <w:rFonts w:ascii="宋体" w:hAnsiTheme="minorHAnsi" w:cs="宋体"/>
                <w:color w:val="000000"/>
                <w:kern w:val="0"/>
                <w:sz w:val="24"/>
              </w:rPr>
            </w:pPr>
            <w:r>
              <w:rPr>
                <w:rFonts w:ascii="宋体" w:hAnsiTheme="minorHAnsi" w:cs="宋体" w:hint="eastAsia"/>
                <w:color w:val="000000"/>
                <w:kern w:val="0"/>
                <w:sz w:val="24"/>
              </w:rPr>
              <w:t>不同货类进入位置不定，降低装卸效率</w:t>
            </w:r>
          </w:p>
        </w:tc>
        <w:tc>
          <w:tcPr>
            <w:tcW w:w="2754" w:type="dxa"/>
            <w:vAlign w:val="center"/>
          </w:tcPr>
          <w:p w14:paraId="10772A7D" w14:textId="2C2F7049" w:rsidR="00CF6A30" w:rsidRPr="0026623D" w:rsidRDefault="00B939B1" w:rsidP="00B939B1">
            <w:pPr>
              <w:keepNext/>
              <w:autoSpaceDE w:val="0"/>
              <w:autoSpaceDN w:val="0"/>
              <w:adjustRightInd w:val="0"/>
              <w:spacing w:line="240" w:lineRule="auto"/>
              <w:ind w:firstLineChars="0" w:firstLine="0"/>
              <w:rPr>
                <w:rFonts w:ascii="宋体" w:hAnsiTheme="minorHAnsi" w:cs="宋体"/>
                <w:color w:val="000000"/>
                <w:kern w:val="0"/>
                <w:sz w:val="24"/>
              </w:rPr>
            </w:pPr>
            <w:r>
              <w:rPr>
                <w:rFonts w:ascii="宋体" w:hAnsiTheme="minorHAnsi" w:cs="宋体" w:hint="eastAsia"/>
                <w:color w:val="000000"/>
                <w:kern w:val="0"/>
                <w:sz w:val="24"/>
              </w:rPr>
              <w:t>仓储堆存区和集装箱作业区布设较为紧凑</w:t>
            </w:r>
          </w:p>
        </w:tc>
      </w:tr>
      <w:tr w:rsidR="00CF6A30" w:rsidRPr="0026623D" w14:paraId="485697DC" w14:textId="77777777" w:rsidTr="00B939B1">
        <w:trPr>
          <w:trHeight w:val="120"/>
        </w:trPr>
        <w:tc>
          <w:tcPr>
            <w:tcW w:w="2518" w:type="dxa"/>
            <w:vAlign w:val="center"/>
          </w:tcPr>
          <w:p w14:paraId="5F710FC3" w14:textId="77777777" w:rsidR="00CF6A30" w:rsidRPr="0026623D" w:rsidRDefault="00CF6A30" w:rsidP="00CF6A30">
            <w:pPr>
              <w:keepNext/>
              <w:autoSpaceDE w:val="0"/>
              <w:autoSpaceDN w:val="0"/>
              <w:adjustRightInd w:val="0"/>
              <w:spacing w:line="240" w:lineRule="auto"/>
              <w:ind w:firstLineChars="0" w:firstLine="0"/>
              <w:rPr>
                <w:rFonts w:ascii="宋体" w:hAnsiTheme="minorHAnsi" w:cs="宋体"/>
                <w:color w:val="000000"/>
                <w:kern w:val="0"/>
                <w:sz w:val="24"/>
              </w:rPr>
            </w:pPr>
            <w:r w:rsidRPr="0026623D">
              <w:rPr>
                <w:rFonts w:ascii="宋体" w:hAnsiTheme="minorHAnsi" w:cs="宋体" w:hint="eastAsia"/>
                <w:color w:val="000000"/>
                <w:kern w:val="0"/>
                <w:sz w:val="24"/>
              </w:rPr>
              <w:t>获取公共服务的便利程度</w:t>
            </w:r>
          </w:p>
        </w:tc>
        <w:tc>
          <w:tcPr>
            <w:tcW w:w="2990" w:type="dxa"/>
            <w:vAlign w:val="center"/>
          </w:tcPr>
          <w:p w14:paraId="0F769531" w14:textId="2E507677" w:rsidR="00CF6A30" w:rsidRPr="0026623D" w:rsidRDefault="00B939B1" w:rsidP="00CF6A30">
            <w:pPr>
              <w:keepNext/>
              <w:autoSpaceDE w:val="0"/>
              <w:autoSpaceDN w:val="0"/>
              <w:adjustRightInd w:val="0"/>
              <w:spacing w:line="240" w:lineRule="auto"/>
              <w:ind w:firstLineChars="0" w:firstLine="0"/>
              <w:rPr>
                <w:rFonts w:ascii="宋体" w:hAnsiTheme="minorHAnsi" w:cs="宋体"/>
                <w:color w:val="000000"/>
                <w:kern w:val="0"/>
                <w:sz w:val="24"/>
              </w:rPr>
            </w:pPr>
            <w:r>
              <w:rPr>
                <w:rFonts w:ascii="宋体" w:hAnsiTheme="minorHAnsi" w:cs="宋体" w:hint="eastAsia"/>
                <w:color w:val="000000"/>
                <w:kern w:val="0"/>
                <w:sz w:val="24"/>
              </w:rPr>
              <w:t>一二期北侧作业车辆需自园区外部道路或在园区内绕行到达政府、银行和汽配维修等配套设施点</w:t>
            </w:r>
          </w:p>
        </w:tc>
        <w:tc>
          <w:tcPr>
            <w:tcW w:w="2754" w:type="dxa"/>
            <w:vAlign w:val="center"/>
          </w:tcPr>
          <w:p w14:paraId="53463B1D" w14:textId="26E672EC" w:rsidR="00CF6A30" w:rsidRPr="0026623D" w:rsidRDefault="00B939B1" w:rsidP="00CF6A30">
            <w:pPr>
              <w:keepNext/>
              <w:autoSpaceDE w:val="0"/>
              <w:autoSpaceDN w:val="0"/>
              <w:adjustRightInd w:val="0"/>
              <w:spacing w:line="240" w:lineRule="auto"/>
              <w:ind w:firstLineChars="0" w:firstLine="0"/>
              <w:rPr>
                <w:rFonts w:ascii="宋体" w:hAnsiTheme="minorHAnsi" w:cs="宋体"/>
                <w:color w:val="000000"/>
                <w:kern w:val="0"/>
                <w:sz w:val="24"/>
              </w:rPr>
            </w:pPr>
            <w:r>
              <w:rPr>
                <w:rFonts w:ascii="宋体" w:hAnsiTheme="minorHAnsi" w:cs="宋体" w:hint="eastAsia"/>
                <w:color w:val="000000"/>
                <w:kern w:val="0"/>
                <w:sz w:val="24"/>
              </w:rPr>
              <w:t>较便利</w:t>
            </w:r>
          </w:p>
        </w:tc>
      </w:tr>
      <w:tr w:rsidR="00CF6A30" w:rsidRPr="0026623D" w14:paraId="1C30D636" w14:textId="77777777" w:rsidTr="00B939B1">
        <w:trPr>
          <w:trHeight w:val="352"/>
        </w:trPr>
        <w:tc>
          <w:tcPr>
            <w:tcW w:w="2518" w:type="dxa"/>
            <w:vAlign w:val="center"/>
          </w:tcPr>
          <w:p w14:paraId="3D0CA1F9" w14:textId="77777777" w:rsidR="00CF6A30" w:rsidRPr="0026623D" w:rsidRDefault="00CF6A30" w:rsidP="00CF6A30">
            <w:pPr>
              <w:keepNext/>
              <w:autoSpaceDE w:val="0"/>
              <w:autoSpaceDN w:val="0"/>
              <w:adjustRightInd w:val="0"/>
              <w:spacing w:line="240" w:lineRule="auto"/>
              <w:ind w:firstLineChars="0" w:firstLine="0"/>
              <w:rPr>
                <w:rFonts w:ascii="宋体" w:hAnsiTheme="minorHAnsi" w:cs="宋体"/>
                <w:color w:val="000000"/>
                <w:kern w:val="0"/>
                <w:sz w:val="24"/>
              </w:rPr>
            </w:pPr>
            <w:r w:rsidRPr="0026623D">
              <w:rPr>
                <w:rFonts w:ascii="宋体" w:hAnsiTheme="minorHAnsi" w:cs="宋体" w:hint="eastAsia"/>
                <w:color w:val="000000"/>
                <w:kern w:val="0"/>
                <w:sz w:val="24"/>
              </w:rPr>
              <w:t>地块的划分</w:t>
            </w:r>
          </w:p>
        </w:tc>
        <w:tc>
          <w:tcPr>
            <w:tcW w:w="2990" w:type="dxa"/>
            <w:vAlign w:val="center"/>
          </w:tcPr>
          <w:p w14:paraId="28AE9923" w14:textId="77777777" w:rsidR="00CF6A30" w:rsidRPr="0026623D" w:rsidRDefault="00CF6A30" w:rsidP="00CF6A30">
            <w:pPr>
              <w:keepNext/>
              <w:autoSpaceDE w:val="0"/>
              <w:autoSpaceDN w:val="0"/>
              <w:adjustRightInd w:val="0"/>
              <w:spacing w:line="240" w:lineRule="auto"/>
              <w:ind w:firstLineChars="0" w:firstLine="0"/>
              <w:rPr>
                <w:rFonts w:ascii="宋体" w:hAnsiTheme="minorHAnsi" w:cs="宋体"/>
                <w:color w:val="000000"/>
                <w:kern w:val="0"/>
                <w:sz w:val="24"/>
              </w:rPr>
            </w:pPr>
            <w:r>
              <w:rPr>
                <w:rFonts w:ascii="宋体" w:hAnsiTheme="minorHAnsi" w:cs="宋体" w:hint="eastAsia"/>
                <w:color w:val="000000"/>
                <w:kern w:val="0"/>
                <w:sz w:val="24"/>
              </w:rPr>
              <w:t>较平整</w:t>
            </w:r>
          </w:p>
        </w:tc>
        <w:tc>
          <w:tcPr>
            <w:tcW w:w="2754" w:type="dxa"/>
            <w:vAlign w:val="center"/>
          </w:tcPr>
          <w:p w14:paraId="4D3598B9" w14:textId="298010A6" w:rsidR="00CF6A30" w:rsidRPr="0026623D" w:rsidRDefault="00B939B1" w:rsidP="00CF6A30">
            <w:pPr>
              <w:keepNext/>
              <w:autoSpaceDE w:val="0"/>
              <w:autoSpaceDN w:val="0"/>
              <w:adjustRightInd w:val="0"/>
              <w:spacing w:line="240" w:lineRule="auto"/>
              <w:ind w:firstLineChars="0" w:firstLine="0"/>
              <w:rPr>
                <w:rFonts w:ascii="宋体" w:hAnsiTheme="minorHAnsi" w:cs="宋体"/>
                <w:color w:val="000000"/>
                <w:kern w:val="0"/>
                <w:sz w:val="24"/>
              </w:rPr>
            </w:pPr>
            <w:r>
              <w:rPr>
                <w:rFonts w:ascii="宋体" w:hAnsiTheme="minorHAnsi" w:cs="宋体" w:hint="eastAsia"/>
                <w:color w:val="000000"/>
                <w:kern w:val="0"/>
                <w:sz w:val="24"/>
              </w:rPr>
              <w:t>较平整</w:t>
            </w:r>
          </w:p>
        </w:tc>
      </w:tr>
      <w:tr w:rsidR="00CF6A30" w:rsidRPr="0026623D" w14:paraId="0D4A56DA" w14:textId="77777777" w:rsidTr="00B939B1">
        <w:trPr>
          <w:trHeight w:val="352"/>
        </w:trPr>
        <w:tc>
          <w:tcPr>
            <w:tcW w:w="2518" w:type="dxa"/>
            <w:vAlign w:val="center"/>
          </w:tcPr>
          <w:p w14:paraId="7D51B02C" w14:textId="77777777" w:rsidR="00CF6A30" w:rsidRPr="0026623D" w:rsidRDefault="00CF6A30" w:rsidP="00CF6A30">
            <w:pPr>
              <w:keepNext/>
              <w:autoSpaceDE w:val="0"/>
              <w:autoSpaceDN w:val="0"/>
              <w:adjustRightInd w:val="0"/>
              <w:spacing w:line="240" w:lineRule="auto"/>
              <w:ind w:firstLineChars="0" w:firstLine="0"/>
              <w:rPr>
                <w:rFonts w:ascii="宋体" w:hAnsiTheme="minorHAnsi" w:cs="宋体"/>
                <w:color w:val="000000"/>
                <w:kern w:val="0"/>
                <w:sz w:val="24"/>
              </w:rPr>
            </w:pPr>
            <w:r w:rsidRPr="0026623D">
              <w:rPr>
                <w:rFonts w:ascii="宋体" w:hAnsiTheme="minorHAnsi" w:cs="宋体" w:hint="eastAsia"/>
                <w:color w:val="000000"/>
                <w:kern w:val="0"/>
                <w:sz w:val="24"/>
              </w:rPr>
              <w:t>分期开发</w:t>
            </w:r>
          </w:p>
        </w:tc>
        <w:tc>
          <w:tcPr>
            <w:tcW w:w="2990" w:type="dxa"/>
            <w:vAlign w:val="center"/>
          </w:tcPr>
          <w:p w14:paraId="41E0736F" w14:textId="310B72D8" w:rsidR="00CF6A30" w:rsidRPr="0026623D" w:rsidRDefault="00CF6A30" w:rsidP="00CF6A30">
            <w:pPr>
              <w:keepNext/>
              <w:autoSpaceDE w:val="0"/>
              <w:autoSpaceDN w:val="0"/>
              <w:adjustRightInd w:val="0"/>
              <w:spacing w:line="240" w:lineRule="auto"/>
              <w:ind w:firstLineChars="0" w:firstLine="0"/>
              <w:rPr>
                <w:rFonts w:ascii="宋体" w:hAnsiTheme="minorHAnsi" w:cs="宋体"/>
                <w:color w:val="000000"/>
                <w:kern w:val="0"/>
                <w:sz w:val="24"/>
              </w:rPr>
            </w:pPr>
            <w:r>
              <w:rPr>
                <w:rFonts w:ascii="宋体" w:hAnsiTheme="minorHAnsi" w:cs="宋体" w:hint="eastAsia"/>
                <w:color w:val="000000"/>
                <w:kern w:val="0"/>
                <w:sz w:val="24"/>
              </w:rPr>
              <w:t>近期使用需进行一定功能调整</w:t>
            </w:r>
          </w:p>
        </w:tc>
        <w:tc>
          <w:tcPr>
            <w:tcW w:w="2754" w:type="dxa"/>
            <w:vAlign w:val="center"/>
          </w:tcPr>
          <w:p w14:paraId="5AB92EEE" w14:textId="77777777" w:rsidR="00CF6A30" w:rsidRPr="0026623D" w:rsidRDefault="00CF6A30" w:rsidP="00CF6A30">
            <w:pPr>
              <w:keepNext/>
              <w:autoSpaceDE w:val="0"/>
              <w:autoSpaceDN w:val="0"/>
              <w:adjustRightInd w:val="0"/>
              <w:spacing w:line="240" w:lineRule="auto"/>
              <w:ind w:firstLineChars="0" w:firstLine="0"/>
              <w:rPr>
                <w:rFonts w:ascii="宋体" w:hAnsiTheme="minorHAnsi" w:cs="宋体"/>
                <w:color w:val="000000"/>
                <w:kern w:val="0"/>
                <w:sz w:val="24"/>
              </w:rPr>
            </w:pPr>
            <w:r w:rsidRPr="0026623D">
              <w:rPr>
                <w:rFonts w:ascii="宋体" w:hAnsiTheme="minorHAnsi" w:cs="宋体" w:hint="eastAsia"/>
                <w:color w:val="000000"/>
                <w:kern w:val="0"/>
                <w:sz w:val="24"/>
              </w:rPr>
              <w:t>区块较</w:t>
            </w:r>
            <w:r>
              <w:rPr>
                <w:rFonts w:ascii="宋体" w:hAnsiTheme="minorHAnsi" w:cs="宋体" w:hint="eastAsia"/>
                <w:color w:val="000000"/>
                <w:kern w:val="0"/>
                <w:sz w:val="24"/>
              </w:rPr>
              <w:t>集中，利于分期开发</w:t>
            </w:r>
          </w:p>
        </w:tc>
      </w:tr>
    </w:tbl>
    <w:p w14:paraId="026833A7" w14:textId="5AF0A54B" w:rsidR="00070F5C" w:rsidRPr="00070F5C" w:rsidRDefault="00070F5C" w:rsidP="00070F5C">
      <w:pPr>
        <w:snapToGrid w:val="0"/>
        <w:spacing w:beforeLines="50" w:before="156"/>
        <w:ind w:firstLine="560"/>
        <w:rPr>
          <w:szCs w:val="28"/>
        </w:rPr>
      </w:pPr>
      <w:r>
        <w:rPr>
          <w:rFonts w:hint="eastAsia"/>
          <w:szCs w:val="28"/>
        </w:rPr>
        <w:t>方案一与方案二相比，最大的优势在于能够引入整列列车，</w:t>
      </w:r>
      <w:r w:rsidR="00326EB2">
        <w:rPr>
          <w:rFonts w:hint="eastAsia"/>
          <w:szCs w:val="28"/>
        </w:rPr>
        <w:t>无需额外进行编组或脱钩作业，而不利的方面在于</w:t>
      </w:r>
      <w:r>
        <w:rPr>
          <w:rFonts w:hint="eastAsia"/>
          <w:szCs w:val="28"/>
        </w:rPr>
        <w:t>交通组织</w:t>
      </w:r>
      <w:r w:rsidR="00326EB2">
        <w:rPr>
          <w:rFonts w:hint="eastAsia"/>
          <w:szCs w:val="28"/>
        </w:rPr>
        <w:t>和作业效率</w:t>
      </w:r>
      <w:r>
        <w:rPr>
          <w:rFonts w:hint="eastAsia"/>
          <w:szCs w:val="28"/>
        </w:rPr>
        <w:t>等因素，</w:t>
      </w:r>
      <w:r w:rsidR="00326EB2">
        <w:rPr>
          <w:rFonts w:hint="eastAsia"/>
          <w:szCs w:val="28"/>
        </w:rPr>
        <w:t>且需要对一期地块进行一定的改建，</w:t>
      </w:r>
      <w:r>
        <w:rPr>
          <w:rFonts w:hint="eastAsia"/>
          <w:szCs w:val="28"/>
        </w:rPr>
        <w:t>而本项目</w:t>
      </w:r>
      <w:r w:rsidR="00326EB2">
        <w:rPr>
          <w:rFonts w:hint="eastAsia"/>
          <w:szCs w:val="28"/>
        </w:rPr>
        <w:t>为综合型物流园区，作业类型较为丰富，单线作业的方案一在该方面有一定的局限性。因此，综合考虑方案一和方案二的对比情况，确定方案二</w:t>
      </w:r>
      <w:r>
        <w:rPr>
          <w:rFonts w:hint="eastAsia"/>
          <w:szCs w:val="28"/>
        </w:rPr>
        <w:t>为推荐方案。</w:t>
      </w:r>
    </w:p>
    <w:p w14:paraId="114C3175" w14:textId="77777777" w:rsidR="008C6212" w:rsidRDefault="008C6212" w:rsidP="008C6212">
      <w:pPr>
        <w:pStyle w:val="2"/>
      </w:pPr>
      <w:r>
        <w:rPr>
          <w:rFonts w:hint="eastAsia"/>
        </w:rPr>
        <w:t>交通</w:t>
      </w:r>
      <w:r>
        <w:t>衔接方案</w:t>
      </w:r>
    </w:p>
    <w:p w14:paraId="33121DD0" w14:textId="77777777" w:rsidR="008C6212" w:rsidRPr="008C6212" w:rsidRDefault="008C6212" w:rsidP="008C6212">
      <w:pPr>
        <w:pStyle w:val="3"/>
        <w:spacing w:before="312" w:after="156"/>
      </w:pPr>
      <w:r>
        <w:rPr>
          <w:rFonts w:hint="eastAsia"/>
        </w:rPr>
        <w:t>对外</w:t>
      </w:r>
      <w:r>
        <w:t>交通衔接</w:t>
      </w:r>
    </w:p>
    <w:p w14:paraId="590E72E7" w14:textId="77777777" w:rsidR="00F74874" w:rsidRDefault="00DB72D2" w:rsidP="008C6212">
      <w:pPr>
        <w:ind w:firstLine="560"/>
      </w:pPr>
      <w:r>
        <w:rPr>
          <w:rFonts w:hint="eastAsia"/>
        </w:rPr>
        <w:t>项目对外交通衔接主要可分为三大层次：</w:t>
      </w:r>
    </w:p>
    <w:p w14:paraId="1A5AE68E" w14:textId="77777777" w:rsidR="00DB72D2" w:rsidRDefault="00DB72D2" w:rsidP="00DB72D2">
      <w:pPr>
        <w:pStyle w:val="a3"/>
        <w:numPr>
          <w:ilvl w:val="0"/>
          <w:numId w:val="7"/>
        </w:numPr>
        <w:ind w:firstLineChars="0"/>
      </w:pPr>
      <w:r>
        <w:rPr>
          <w:rFonts w:hint="eastAsia"/>
        </w:rPr>
        <w:t>国际物流通道</w:t>
      </w:r>
    </w:p>
    <w:p w14:paraId="2C4B98E0" w14:textId="77777777" w:rsidR="00DB72D2" w:rsidRDefault="00DB72D2" w:rsidP="001B267E">
      <w:pPr>
        <w:ind w:firstLine="560"/>
      </w:pPr>
      <w:r>
        <w:rPr>
          <w:rFonts w:hint="eastAsia"/>
        </w:rPr>
        <w:t>通道主要由兰新铁路和连霍高速构成</w:t>
      </w:r>
      <w:r w:rsidR="001B267E">
        <w:rPr>
          <w:rFonts w:hint="eastAsia"/>
        </w:rPr>
        <w:t>，向西连接霍尔果斯口岸和阿拉山口口岸，通向中亚、西亚和欧洲；向东通向连云港等主要港口。</w:t>
      </w:r>
    </w:p>
    <w:p w14:paraId="6B348132" w14:textId="77777777" w:rsidR="00DB72D2" w:rsidRDefault="00DB72D2" w:rsidP="00DB72D2">
      <w:pPr>
        <w:pStyle w:val="a3"/>
        <w:numPr>
          <w:ilvl w:val="0"/>
          <w:numId w:val="7"/>
        </w:numPr>
        <w:ind w:firstLineChars="0"/>
      </w:pPr>
      <w:r>
        <w:rPr>
          <w:rFonts w:hint="eastAsia"/>
        </w:rPr>
        <w:t>进出疆物流通道</w:t>
      </w:r>
    </w:p>
    <w:p w14:paraId="584D415D" w14:textId="2FF1B0EE" w:rsidR="001B267E" w:rsidRDefault="001B267E" w:rsidP="001B267E">
      <w:pPr>
        <w:ind w:firstLine="560"/>
      </w:pPr>
      <w:r>
        <w:rPr>
          <w:rFonts w:hint="eastAsia"/>
        </w:rPr>
        <w:t>通道主要由兰新铁路、连霍高速</w:t>
      </w:r>
      <w:r w:rsidR="00671324">
        <w:rPr>
          <w:rFonts w:hint="eastAsia"/>
        </w:rPr>
        <w:t>、</w:t>
      </w:r>
      <w:r w:rsidR="00B939B1">
        <w:rPr>
          <w:rFonts w:hint="eastAsia"/>
        </w:rPr>
        <w:t>S</w:t>
      </w:r>
      <w:commentRangeStart w:id="3"/>
      <w:r w:rsidR="00671324">
        <w:rPr>
          <w:rFonts w:hint="eastAsia"/>
        </w:rPr>
        <w:t>115</w:t>
      </w:r>
      <w:commentRangeEnd w:id="3"/>
      <w:r w:rsidR="00AB58C8">
        <w:rPr>
          <w:rStyle w:val="a9"/>
        </w:rPr>
        <w:commentReference w:id="3"/>
      </w:r>
      <w:r w:rsidR="00671324">
        <w:rPr>
          <w:rFonts w:hint="eastAsia"/>
        </w:rPr>
        <w:t>等</w:t>
      </w:r>
      <w:r>
        <w:rPr>
          <w:rFonts w:hint="eastAsia"/>
        </w:rPr>
        <w:t>构成</w:t>
      </w:r>
      <w:r w:rsidR="00671324">
        <w:rPr>
          <w:rFonts w:hint="eastAsia"/>
        </w:rPr>
        <w:t>；主要向东实现</w:t>
      </w:r>
      <w:r w:rsidR="00671324">
        <w:rPr>
          <w:rFonts w:hint="eastAsia"/>
        </w:rPr>
        <w:lastRenderedPageBreak/>
        <w:t>向疆外的货运连接。</w:t>
      </w:r>
    </w:p>
    <w:p w14:paraId="26D183B3" w14:textId="77777777" w:rsidR="00DB72D2" w:rsidRDefault="00DB72D2" w:rsidP="00DB72D2">
      <w:pPr>
        <w:pStyle w:val="a3"/>
        <w:numPr>
          <w:ilvl w:val="0"/>
          <w:numId w:val="7"/>
        </w:numPr>
        <w:ind w:firstLineChars="0"/>
      </w:pPr>
      <w:r>
        <w:rPr>
          <w:rFonts w:hint="eastAsia"/>
        </w:rPr>
        <w:t>疆内物流通道</w:t>
      </w:r>
    </w:p>
    <w:p w14:paraId="4EB6279E" w14:textId="0DAB9BA6" w:rsidR="00671324" w:rsidRPr="00DB72D2" w:rsidRDefault="00671324" w:rsidP="00671324">
      <w:pPr>
        <w:ind w:firstLine="560"/>
      </w:pPr>
      <w:r>
        <w:rPr>
          <w:rFonts w:hint="eastAsia"/>
        </w:rPr>
        <w:t>东西向通道主要由连霍高速、呼克高速、</w:t>
      </w:r>
      <w:r w:rsidR="00B939B1">
        <w:rPr>
          <w:rFonts w:hint="eastAsia"/>
        </w:rPr>
        <w:t>S</w:t>
      </w:r>
      <w:r>
        <w:rPr>
          <w:rFonts w:hint="eastAsia"/>
        </w:rPr>
        <w:t>115</w:t>
      </w:r>
      <w:r>
        <w:rPr>
          <w:rFonts w:hint="eastAsia"/>
        </w:rPr>
        <w:t>构成；南向通道主要由</w:t>
      </w:r>
      <w:r w:rsidR="00B939B1">
        <w:rPr>
          <w:rFonts w:hint="eastAsia"/>
        </w:rPr>
        <w:t>S</w:t>
      </w:r>
      <w:r>
        <w:rPr>
          <w:rFonts w:hint="eastAsia"/>
        </w:rPr>
        <w:t>223</w:t>
      </w:r>
      <w:r>
        <w:rPr>
          <w:rFonts w:hint="eastAsia"/>
        </w:rPr>
        <w:t>石南高速、</w:t>
      </w:r>
      <w:r w:rsidR="00B939B1">
        <w:rPr>
          <w:rFonts w:hint="eastAsia"/>
        </w:rPr>
        <w:t>S</w:t>
      </w:r>
      <w:r>
        <w:rPr>
          <w:rFonts w:hint="eastAsia"/>
        </w:rPr>
        <w:t>301</w:t>
      </w:r>
      <w:r>
        <w:rPr>
          <w:rFonts w:hint="eastAsia"/>
        </w:rPr>
        <w:t>新西公路南沿线构成；西北向通道主要由</w:t>
      </w:r>
      <w:r w:rsidR="00B939B1">
        <w:rPr>
          <w:rFonts w:hint="eastAsia"/>
        </w:rPr>
        <w:t>S</w:t>
      </w:r>
      <w:r>
        <w:rPr>
          <w:rFonts w:hint="eastAsia"/>
        </w:rPr>
        <w:t>204</w:t>
      </w:r>
      <w:r>
        <w:rPr>
          <w:rFonts w:hint="eastAsia"/>
        </w:rPr>
        <w:t>石莫公路、</w:t>
      </w:r>
      <w:r w:rsidR="00B939B1">
        <w:rPr>
          <w:rFonts w:hint="eastAsia"/>
        </w:rPr>
        <w:t>S</w:t>
      </w:r>
      <w:r>
        <w:rPr>
          <w:rFonts w:hint="eastAsia"/>
        </w:rPr>
        <w:t>221</w:t>
      </w:r>
      <w:r>
        <w:rPr>
          <w:rFonts w:hint="eastAsia"/>
        </w:rPr>
        <w:t>夏莫线和</w:t>
      </w:r>
      <w:r w:rsidR="00B939B1">
        <w:rPr>
          <w:rFonts w:hint="eastAsia"/>
        </w:rPr>
        <w:t>S</w:t>
      </w:r>
      <w:r>
        <w:rPr>
          <w:rFonts w:hint="eastAsia"/>
        </w:rPr>
        <w:t>301</w:t>
      </w:r>
      <w:r>
        <w:rPr>
          <w:rFonts w:hint="eastAsia"/>
        </w:rPr>
        <w:t>新西线构成。</w:t>
      </w:r>
    </w:p>
    <w:p w14:paraId="3D1ABE14" w14:textId="77777777" w:rsidR="008C6212" w:rsidRDefault="008C6212" w:rsidP="008C6212">
      <w:pPr>
        <w:pStyle w:val="3"/>
        <w:spacing w:before="312" w:after="156"/>
      </w:pPr>
      <w:r>
        <w:rPr>
          <w:rFonts w:hint="eastAsia"/>
        </w:rPr>
        <w:t>内部路网</w:t>
      </w:r>
    </w:p>
    <w:p w14:paraId="45FACB66" w14:textId="77777777" w:rsidR="00FD1183" w:rsidRPr="00F24738" w:rsidRDefault="00FD1183" w:rsidP="00FD1183">
      <w:pPr>
        <w:ind w:firstLine="584"/>
        <w:rPr>
          <w:spacing w:val="6"/>
          <w:szCs w:val="28"/>
        </w:rPr>
      </w:pPr>
      <w:r>
        <w:rPr>
          <w:rFonts w:hint="eastAsia"/>
          <w:spacing w:val="6"/>
          <w:szCs w:val="28"/>
        </w:rPr>
        <w:t>园区按功能分成七个主要区块，</w:t>
      </w:r>
      <w:r w:rsidRPr="00F24738">
        <w:rPr>
          <w:rFonts w:hint="eastAsia"/>
          <w:spacing w:val="6"/>
          <w:szCs w:val="28"/>
        </w:rPr>
        <w:t>各区既相对独立又紧密联系，地域上以分块形式表现为独立形态，以道路配以绿化形成区域分割；功能上以交通纽带、信息共享、物流作业、社会化服务形式构成物流园区实质上的联系。内部路网布局及交通组织应遵循以下基本原则：</w:t>
      </w:r>
    </w:p>
    <w:p w14:paraId="4159E27E" w14:textId="77777777" w:rsidR="00FD1183" w:rsidRPr="00F24738" w:rsidRDefault="00FD1183" w:rsidP="00FD1183">
      <w:pPr>
        <w:ind w:firstLine="584"/>
        <w:rPr>
          <w:spacing w:val="6"/>
          <w:szCs w:val="28"/>
        </w:rPr>
      </w:pPr>
      <w:r w:rsidRPr="00F24738">
        <w:rPr>
          <w:rFonts w:hint="eastAsia"/>
          <w:spacing w:val="6"/>
          <w:szCs w:val="28"/>
        </w:rPr>
        <w:t xml:space="preserve">1) </w:t>
      </w:r>
      <w:r w:rsidRPr="00F24738">
        <w:rPr>
          <w:rFonts w:hint="eastAsia"/>
          <w:spacing w:val="6"/>
          <w:szCs w:val="28"/>
        </w:rPr>
        <w:t>内外路网的顺畅衔接；</w:t>
      </w:r>
    </w:p>
    <w:p w14:paraId="3052DED4" w14:textId="77777777" w:rsidR="00FD1183" w:rsidRPr="00F24738" w:rsidRDefault="00FD1183" w:rsidP="00FD1183">
      <w:pPr>
        <w:ind w:firstLine="584"/>
        <w:rPr>
          <w:spacing w:val="6"/>
          <w:szCs w:val="28"/>
        </w:rPr>
      </w:pPr>
      <w:r w:rsidRPr="00F24738">
        <w:rPr>
          <w:rFonts w:hint="eastAsia"/>
          <w:spacing w:val="6"/>
          <w:szCs w:val="28"/>
        </w:rPr>
        <w:t xml:space="preserve">2) </w:t>
      </w:r>
      <w:r w:rsidRPr="00F24738">
        <w:rPr>
          <w:rFonts w:hint="eastAsia"/>
          <w:spacing w:val="6"/>
          <w:szCs w:val="28"/>
        </w:rPr>
        <w:t>出入口设置预留消防通道；</w:t>
      </w:r>
    </w:p>
    <w:p w14:paraId="763B49CC" w14:textId="77777777" w:rsidR="00FD1183" w:rsidRPr="00F24738" w:rsidRDefault="00FD1183" w:rsidP="00FD1183">
      <w:pPr>
        <w:ind w:firstLine="584"/>
        <w:rPr>
          <w:spacing w:val="6"/>
          <w:szCs w:val="28"/>
        </w:rPr>
      </w:pPr>
      <w:r w:rsidRPr="00F24738">
        <w:rPr>
          <w:rFonts w:hint="eastAsia"/>
          <w:spacing w:val="6"/>
          <w:szCs w:val="28"/>
        </w:rPr>
        <w:t xml:space="preserve">3) </w:t>
      </w:r>
      <w:r w:rsidRPr="00F24738">
        <w:rPr>
          <w:rFonts w:hint="eastAsia"/>
          <w:spacing w:val="6"/>
          <w:szCs w:val="28"/>
        </w:rPr>
        <w:t>考虑高程影响因素，满足道路坡度设计要求；</w:t>
      </w:r>
    </w:p>
    <w:p w14:paraId="5B8B0EB2" w14:textId="77777777" w:rsidR="00FD1183" w:rsidRPr="00F24738" w:rsidRDefault="00FD1183" w:rsidP="00FD1183">
      <w:pPr>
        <w:ind w:firstLine="584"/>
        <w:rPr>
          <w:spacing w:val="6"/>
          <w:szCs w:val="28"/>
        </w:rPr>
      </w:pPr>
      <w:r w:rsidRPr="00F24738">
        <w:rPr>
          <w:rFonts w:hint="eastAsia"/>
          <w:spacing w:val="6"/>
          <w:szCs w:val="28"/>
        </w:rPr>
        <w:t xml:space="preserve">4) </w:t>
      </w:r>
      <w:r w:rsidRPr="00F24738">
        <w:rPr>
          <w:rFonts w:hint="eastAsia"/>
          <w:spacing w:val="6"/>
          <w:szCs w:val="28"/>
        </w:rPr>
        <w:t>确保各作业区之间交通流的顺畅；</w:t>
      </w:r>
    </w:p>
    <w:p w14:paraId="00BF989C" w14:textId="77777777" w:rsidR="00FD1183" w:rsidRPr="00F24738" w:rsidRDefault="00FD1183" w:rsidP="00FD1183">
      <w:pPr>
        <w:ind w:firstLine="584"/>
        <w:rPr>
          <w:spacing w:val="6"/>
          <w:szCs w:val="28"/>
        </w:rPr>
      </w:pPr>
      <w:r w:rsidRPr="00F24738">
        <w:rPr>
          <w:rFonts w:hint="eastAsia"/>
          <w:spacing w:val="6"/>
          <w:szCs w:val="28"/>
        </w:rPr>
        <w:t xml:space="preserve">5) </w:t>
      </w:r>
      <w:r w:rsidRPr="00F24738">
        <w:rPr>
          <w:rFonts w:hint="eastAsia"/>
          <w:spacing w:val="6"/>
          <w:szCs w:val="28"/>
        </w:rPr>
        <w:t>设置引导标志，避免人流、车流交织；</w:t>
      </w:r>
    </w:p>
    <w:p w14:paraId="514E5942" w14:textId="77777777" w:rsidR="00FD1183" w:rsidRPr="00F24738" w:rsidRDefault="00FD1183" w:rsidP="00FD1183">
      <w:pPr>
        <w:ind w:firstLine="584"/>
        <w:rPr>
          <w:spacing w:val="6"/>
          <w:szCs w:val="28"/>
        </w:rPr>
      </w:pPr>
      <w:r w:rsidRPr="00F24738">
        <w:rPr>
          <w:rFonts w:hint="eastAsia"/>
          <w:spacing w:val="6"/>
          <w:szCs w:val="28"/>
        </w:rPr>
        <w:t xml:space="preserve">6) </w:t>
      </w:r>
      <w:r w:rsidRPr="00F24738">
        <w:rPr>
          <w:rFonts w:hint="eastAsia"/>
          <w:spacing w:val="6"/>
          <w:szCs w:val="28"/>
        </w:rPr>
        <w:t>利用渠化组织等手段避免各项作业流线的交叉、迂回；</w:t>
      </w:r>
    </w:p>
    <w:p w14:paraId="45C328D8" w14:textId="77777777" w:rsidR="002E4C12" w:rsidRPr="002E4C12" w:rsidRDefault="00FD1183" w:rsidP="00FD1183">
      <w:pPr>
        <w:ind w:firstLine="584"/>
      </w:pPr>
      <w:r w:rsidRPr="00F24738">
        <w:rPr>
          <w:rFonts w:hint="eastAsia"/>
          <w:spacing w:val="6"/>
          <w:szCs w:val="28"/>
        </w:rPr>
        <w:t>遵循以上原则，并综合考虑项目功能，</w:t>
      </w:r>
      <w:r>
        <w:rPr>
          <w:rFonts w:hint="eastAsia"/>
          <w:spacing w:val="6"/>
          <w:szCs w:val="28"/>
        </w:rPr>
        <w:t>对外部主干路（</w:t>
      </w:r>
      <w:r w:rsidR="008E486F">
        <w:rPr>
          <w:rFonts w:hint="eastAsia"/>
          <w:spacing w:val="6"/>
          <w:szCs w:val="28"/>
        </w:rPr>
        <w:t>经七</w:t>
      </w:r>
      <w:r>
        <w:rPr>
          <w:rFonts w:hint="eastAsia"/>
          <w:spacing w:val="6"/>
          <w:szCs w:val="28"/>
        </w:rPr>
        <w:t>路、</w:t>
      </w:r>
      <w:r w:rsidR="008E486F">
        <w:rPr>
          <w:rFonts w:hint="eastAsia"/>
          <w:spacing w:val="6"/>
          <w:szCs w:val="28"/>
        </w:rPr>
        <w:t>经八</w:t>
      </w:r>
      <w:r>
        <w:rPr>
          <w:rFonts w:hint="eastAsia"/>
          <w:spacing w:val="6"/>
          <w:szCs w:val="28"/>
        </w:rPr>
        <w:t>路、</w:t>
      </w:r>
      <w:r w:rsidR="008E486F">
        <w:rPr>
          <w:rFonts w:hint="eastAsia"/>
          <w:spacing w:val="6"/>
          <w:szCs w:val="28"/>
        </w:rPr>
        <w:t>纬九</w:t>
      </w:r>
      <w:r>
        <w:rPr>
          <w:rFonts w:hint="eastAsia"/>
          <w:spacing w:val="6"/>
          <w:szCs w:val="28"/>
        </w:rPr>
        <w:t>路、</w:t>
      </w:r>
      <w:r w:rsidR="008E486F">
        <w:rPr>
          <w:rFonts w:hint="eastAsia"/>
          <w:spacing w:val="6"/>
          <w:szCs w:val="28"/>
        </w:rPr>
        <w:t>纬十路）采用中央绿化分隔带形式将园区相对独立与封闭，</w:t>
      </w:r>
      <w:commentRangeStart w:id="4"/>
      <w:r w:rsidR="008E486F">
        <w:rPr>
          <w:rFonts w:hint="eastAsia"/>
          <w:spacing w:val="6"/>
          <w:szCs w:val="28"/>
        </w:rPr>
        <w:t>“两</w:t>
      </w:r>
      <w:r>
        <w:rPr>
          <w:rFonts w:hint="eastAsia"/>
          <w:spacing w:val="6"/>
          <w:szCs w:val="28"/>
        </w:rPr>
        <w:t>纵</w:t>
      </w:r>
      <w:r w:rsidR="008E486F">
        <w:rPr>
          <w:rFonts w:hint="eastAsia"/>
          <w:spacing w:val="6"/>
          <w:szCs w:val="28"/>
        </w:rPr>
        <w:t>两</w:t>
      </w:r>
      <w:r w:rsidRPr="00F24738">
        <w:rPr>
          <w:rFonts w:hint="eastAsia"/>
          <w:spacing w:val="6"/>
          <w:szCs w:val="28"/>
        </w:rPr>
        <w:t>横”骨架</w:t>
      </w:r>
      <w:commentRangeEnd w:id="4"/>
      <w:r w:rsidR="00AB58C8">
        <w:rPr>
          <w:rStyle w:val="a9"/>
        </w:rPr>
        <w:commentReference w:id="4"/>
      </w:r>
      <w:r w:rsidRPr="00F24738">
        <w:rPr>
          <w:rFonts w:hint="eastAsia"/>
          <w:spacing w:val="6"/>
          <w:szCs w:val="28"/>
        </w:rPr>
        <w:t>路网体系成为物流园区内部功能分区的分隔线和内外</w:t>
      </w:r>
      <w:r>
        <w:rPr>
          <w:rFonts w:hint="eastAsia"/>
          <w:spacing w:val="6"/>
          <w:szCs w:val="28"/>
        </w:rPr>
        <w:t>衔接交通干线，</w:t>
      </w:r>
      <w:r w:rsidRPr="00F24738">
        <w:rPr>
          <w:rFonts w:hint="eastAsia"/>
          <w:spacing w:val="6"/>
          <w:szCs w:val="28"/>
        </w:rPr>
        <w:t>承担园区内客流、货流的</w:t>
      </w:r>
      <w:r w:rsidRPr="00F24738">
        <w:rPr>
          <w:rFonts w:hint="eastAsia"/>
          <w:spacing w:val="6"/>
          <w:szCs w:val="28"/>
        </w:rPr>
        <w:lastRenderedPageBreak/>
        <w:t>集散功能。园区内部各作业区均实施闭合环线组织交通，来自各作业区的交通流可经由</w:t>
      </w:r>
      <w:r w:rsidR="008E486F">
        <w:rPr>
          <w:rFonts w:hint="eastAsia"/>
          <w:spacing w:val="6"/>
          <w:szCs w:val="28"/>
        </w:rPr>
        <w:t>园区内部道路向</w:t>
      </w:r>
      <w:r w:rsidRPr="00F24738">
        <w:rPr>
          <w:rFonts w:hint="eastAsia"/>
          <w:spacing w:val="6"/>
          <w:szCs w:val="28"/>
        </w:rPr>
        <w:t>区间的主干道汇集出园区，实现与外界交通干道的联通。</w:t>
      </w:r>
    </w:p>
    <w:p w14:paraId="6B02D30A" w14:textId="77777777" w:rsidR="008C6212" w:rsidRDefault="00034565" w:rsidP="008C6212">
      <w:pPr>
        <w:pStyle w:val="3"/>
        <w:spacing w:before="312" w:after="156"/>
      </w:pPr>
      <w:r>
        <w:rPr>
          <w:rFonts w:hint="eastAsia"/>
        </w:rPr>
        <w:t>主要</w:t>
      </w:r>
      <w:r w:rsidR="008C6212">
        <w:t>出入口</w:t>
      </w:r>
    </w:p>
    <w:p w14:paraId="6667080A" w14:textId="08F78AD8" w:rsidR="001B267E" w:rsidRPr="00003BF1" w:rsidDel="00883154" w:rsidRDefault="001B267E" w:rsidP="0027474C">
      <w:pPr>
        <w:snapToGrid w:val="0"/>
        <w:spacing w:beforeLines="50" w:before="156"/>
        <w:ind w:firstLine="584"/>
        <w:rPr>
          <w:del w:id="5" w:author="SuperLin" w:date="2014-07-22T08:26:00Z"/>
          <w:spacing w:val="6"/>
          <w:szCs w:val="28"/>
        </w:rPr>
      </w:pPr>
      <w:del w:id="6" w:author="SuperLin" w:date="2014-07-22T08:26:00Z">
        <w:r w:rsidRPr="00003BF1" w:rsidDel="00883154">
          <w:rPr>
            <w:rFonts w:hint="eastAsia"/>
            <w:spacing w:val="6"/>
            <w:szCs w:val="28"/>
          </w:rPr>
          <w:delText>物流园的</w:delText>
        </w:r>
      </w:del>
      <w:del w:id="7" w:author="SuperLin" w:date="2014-07-22T08:25:00Z">
        <w:r w:rsidRPr="00003BF1" w:rsidDel="00883154">
          <w:rPr>
            <w:rFonts w:hint="eastAsia"/>
            <w:spacing w:val="6"/>
            <w:szCs w:val="28"/>
          </w:rPr>
          <w:delText>区</w:delText>
        </w:r>
      </w:del>
      <w:del w:id="8" w:author="SuperLin" w:date="2014-07-22T08:26:00Z">
        <w:r w:rsidRPr="00003BF1" w:rsidDel="00883154">
          <w:rPr>
            <w:rFonts w:hint="eastAsia"/>
            <w:spacing w:val="6"/>
            <w:szCs w:val="28"/>
          </w:rPr>
          <w:delText>出入口设置是决定总平面方案布局的第一步，最好与外部交通流的交通组织方案是顺道而行，以减少进出园区的车流对周边道路交通的负面影响，因此应首先</w:delText>
        </w:r>
      </w:del>
      <w:r w:rsidRPr="00003BF1">
        <w:rPr>
          <w:rFonts w:hint="eastAsia"/>
          <w:spacing w:val="6"/>
          <w:szCs w:val="28"/>
        </w:rPr>
        <w:t>结合物流园区外部条件及周边道路规划，</w:t>
      </w:r>
      <w:del w:id="9" w:author="SuperLin" w:date="2014-07-22T08:26:00Z">
        <w:r w:rsidRPr="00003BF1" w:rsidDel="00883154">
          <w:rPr>
            <w:rFonts w:hint="eastAsia"/>
            <w:spacing w:val="6"/>
            <w:szCs w:val="28"/>
          </w:rPr>
          <w:delText>合理</w:delText>
        </w:r>
      </w:del>
      <w:r w:rsidRPr="00003BF1">
        <w:rPr>
          <w:rFonts w:hint="eastAsia"/>
          <w:spacing w:val="6"/>
          <w:szCs w:val="28"/>
        </w:rPr>
        <w:t>确定项目的出入口</w:t>
      </w:r>
      <w:del w:id="10" w:author="SuperLin" w:date="2014-07-22T08:26:00Z">
        <w:r w:rsidRPr="00003BF1" w:rsidDel="00883154">
          <w:rPr>
            <w:rFonts w:hint="eastAsia"/>
            <w:spacing w:val="6"/>
            <w:szCs w:val="28"/>
          </w:rPr>
          <w:delText>。</w:delText>
        </w:r>
      </w:del>
    </w:p>
    <w:p w14:paraId="19AC4692" w14:textId="6A0EF6B5" w:rsidR="001B267E" w:rsidRPr="00003BF1" w:rsidRDefault="001B267E" w:rsidP="00A465AF">
      <w:pPr>
        <w:snapToGrid w:val="0"/>
        <w:spacing w:beforeLines="50" w:before="156"/>
        <w:ind w:firstLine="584"/>
        <w:rPr>
          <w:spacing w:val="6"/>
          <w:szCs w:val="28"/>
        </w:rPr>
      </w:pPr>
      <w:del w:id="11" w:author="SuperLin" w:date="2014-07-22T08:26:00Z">
        <w:r w:rsidDel="00883154">
          <w:rPr>
            <w:rFonts w:hint="eastAsia"/>
            <w:spacing w:val="6"/>
            <w:szCs w:val="28"/>
          </w:rPr>
          <w:delText>中国诚通物流中心</w:delText>
        </w:r>
        <w:r w:rsidRPr="00003BF1" w:rsidDel="00883154">
          <w:rPr>
            <w:rFonts w:hint="eastAsia"/>
            <w:spacing w:val="6"/>
            <w:szCs w:val="28"/>
          </w:rPr>
          <w:delText>出口设置情况</w:delText>
        </w:r>
      </w:del>
      <w:r w:rsidRPr="00003BF1">
        <w:rPr>
          <w:rFonts w:hint="eastAsia"/>
          <w:spacing w:val="6"/>
          <w:szCs w:val="28"/>
        </w:rPr>
        <w:t>如下：</w:t>
      </w:r>
      <w:r w:rsidRPr="00003BF1">
        <w:rPr>
          <w:spacing w:val="6"/>
          <w:szCs w:val="28"/>
        </w:rPr>
        <w:t xml:space="preserve"> </w:t>
      </w:r>
    </w:p>
    <w:p w14:paraId="011C07D7" w14:textId="77777777" w:rsidR="001B267E" w:rsidRDefault="001B267E" w:rsidP="001B267E">
      <w:pPr>
        <w:snapToGrid w:val="0"/>
        <w:spacing w:beforeLines="50" w:before="156"/>
        <w:ind w:firstLine="584"/>
        <w:rPr>
          <w:spacing w:val="6"/>
          <w:szCs w:val="28"/>
        </w:rPr>
      </w:pPr>
      <w:r w:rsidRPr="00003BF1">
        <w:rPr>
          <w:spacing w:val="6"/>
          <w:szCs w:val="28"/>
        </w:rPr>
        <w:t>——</w:t>
      </w:r>
      <w:r w:rsidRPr="00003BF1">
        <w:rPr>
          <w:rFonts w:hint="eastAsia"/>
          <w:spacing w:val="6"/>
          <w:szCs w:val="28"/>
        </w:rPr>
        <w:t>园区总体上属于开放式分地块单元开发，与其交叉的道路均可视为园区的进出“出入口”；</w:t>
      </w:r>
    </w:p>
    <w:p w14:paraId="2B656A72" w14:textId="77777777" w:rsidR="001B267E" w:rsidRDefault="001B267E" w:rsidP="001B267E">
      <w:pPr>
        <w:snapToGrid w:val="0"/>
        <w:spacing w:beforeLines="50" w:before="156"/>
        <w:ind w:firstLine="584"/>
        <w:rPr>
          <w:spacing w:val="6"/>
          <w:szCs w:val="28"/>
        </w:rPr>
      </w:pPr>
      <w:r w:rsidRPr="00003BF1">
        <w:rPr>
          <w:spacing w:val="6"/>
          <w:szCs w:val="28"/>
        </w:rPr>
        <w:t>——</w:t>
      </w:r>
      <w:r>
        <w:rPr>
          <w:rFonts w:hint="eastAsia"/>
          <w:spacing w:val="6"/>
          <w:szCs w:val="28"/>
        </w:rPr>
        <w:t>特殊地块的出入口设置要求如下：</w:t>
      </w:r>
    </w:p>
    <w:p w14:paraId="6CB158C0" w14:textId="07B91B34" w:rsidR="001B267E" w:rsidRPr="00C50B9C" w:rsidRDefault="001B267E" w:rsidP="001B267E">
      <w:pPr>
        <w:snapToGrid w:val="0"/>
        <w:spacing w:beforeLines="50" w:before="156"/>
        <w:ind w:firstLine="584"/>
        <w:rPr>
          <w:spacing w:val="6"/>
          <w:szCs w:val="28"/>
        </w:rPr>
      </w:pPr>
      <w:r>
        <w:rPr>
          <w:rFonts w:hint="eastAsia"/>
          <w:spacing w:val="6"/>
          <w:szCs w:val="28"/>
        </w:rPr>
        <w:t>海关服务区块内围网区域应包含独立的出口和入口各</w:t>
      </w:r>
      <w:r>
        <w:rPr>
          <w:rFonts w:hint="eastAsia"/>
          <w:spacing w:val="6"/>
          <w:szCs w:val="28"/>
        </w:rPr>
        <w:t>1</w:t>
      </w:r>
      <w:r>
        <w:rPr>
          <w:rFonts w:hint="eastAsia"/>
          <w:spacing w:val="6"/>
          <w:szCs w:val="28"/>
        </w:rPr>
        <w:t>个，且与园区主要出入口保持顺畅衔接；</w:t>
      </w:r>
      <w:r w:rsidR="00B939B1">
        <w:rPr>
          <w:rFonts w:hint="eastAsia"/>
          <w:spacing w:val="6"/>
          <w:szCs w:val="28"/>
        </w:rPr>
        <w:t>预留发展区</w:t>
      </w:r>
      <w:r>
        <w:rPr>
          <w:rFonts w:hint="eastAsia"/>
          <w:spacing w:val="6"/>
          <w:szCs w:val="28"/>
        </w:rPr>
        <w:t>临近能源化工基地处设置紧急出入口</w:t>
      </w:r>
      <w:r>
        <w:rPr>
          <w:rFonts w:hint="eastAsia"/>
          <w:spacing w:val="6"/>
          <w:szCs w:val="28"/>
        </w:rPr>
        <w:t>1</w:t>
      </w:r>
      <w:r>
        <w:rPr>
          <w:rFonts w:hint="eastAsia"/>
          <w:spacing w:val="6"/>
          <w:szCs w:val="28"/>
        </w:rPr>
        <w:t>个，作为安全预留通道；</w:t>
      </w:r>
    </w:p>
    <w:p w14:paraId="6AA6B213" w14:textId="77777777" w:rsidR="002E4C12" w:rsidRPr="002E4C12" w:rsidRDefault="001B267E" w:rsidP="001B267E">
      <w:pPr>
        <w:ind w:firstLine="584"/>
      </w:pPr>
      <w:r w:rsidRPr="00003BF1">
        <w:rPr>
          <w:spacing w:val="6"/>
          <w:szCs w:val="28"/>
        </w:rPr>
        <w:t>——</w:t>
      </w:r>
      <w:r>
        <w:rPr>
          <w:rFonts w:hint="eastAsia"/>
          <w:spacing w:val="6"/>
          <w:szCs w:val="28"/>
        </w:rPr>
        <w:t>整个园区应做到流线顺畅、到发分离、客货分离，</w:t>
      </w:r>
      <w:r>
        <w:rPr>
          <w:rFonts w:hint="eastAsia"/>
          <w:szCs w:val="28"/>
        </w:rPr>
        <w:t>从功能上规划至少</w:t>
      </w:r>
      <w:r>
        <w:rPr>
          <w:rFonts w:hint="eastAsia"/>
          <w:szCs w:val="28"/>
        </w:rPr>
        <w:t>2</w:t>
      </w:r>
      <w:r>
        <w:rPr>
          <w:rFonts w:hint="eastAsia"/>
          <w:szCs w:val="28"/>
        </w:rPr>
        <w:t>个</w:t>
      </w:r>
      <w:r w:rsidR="00FD1183">
        <w:rPr>
          <w:rFonts w:hint="eastAsia"/>
          <w:szCs w:val="28"/>
        </w:rPr>
        <w:t>货运</w:t>
      </w:r>
      <w:r>
        <w:rPr>
          <w:rFonts w:hint="eastAsia"/>
          <w:szCs w:val="28"/>
        </w:rPr>
        <w:t>主出入口和</w:t>
      </w:r>
      <w:r>
        <w:rPr>
          <w:szCs w:val="28"/>
        </w:rPr>
        <w:t>2</w:t>
      </w:r>
      <w:r>
        <w:rPr>
          <w:rFonts w:hint="eastAsia"/>
          <w:szCs w:val="28"/>
        </w:rPr>
        <w:t>个次出入口</w:t>
      </w:r>
      <w:r w:rsidR="00FD1183">
        <w:rPr>
          <w:rFonts w:hint="eastAsia"/>
          <w:szCs w:val="28"/>
        </w:rPr>
        <w:t>，</w:t>
      </w:r>
      <w:r w:rsidR="00FD1183">
        <w:rPr>
          <w:rFonts w:hint="eastAsia"/>
          <w:spacing w:val="6"/>
          <w:szCs w:val="28"/>
        </w:rPr>
        <w:t>分别位于经七路与项目一期最南端交叉处、纬九路与项目一期最北端交叉处、经八路与纬九路交叉处、经八路与纬十路交叉处；</w:t>
      </w:r>
      <w:r w:rsidR="00FD1183">
        <w:rPr>
          <w:rFonts w:hint="eastAsia"/>
          <w:spacing w:val="6"/>
          <w:szCs w:val="28"/>
        </w:rPr>
        <w:t>1</w:t>
      </w:r>
      <w:r w:rsidR="00FD1183">
        <w:rPr>
          <w:rFonts w:hint="eastAsia"/>
          <w:spacing w:val="6"/>
          <w:szCs w:val="28"/>
        </w:rPr>
        <w:t>个主要客运出入口，设于公共服务区客运停车场东侧与纬十路交叉处；</w:t>
      </w:r>
      <w:r w:rsidR="00FD1183" w:rsidRPr="00F24738">
        <w:rPr>
          <w:rFonts w:hint="eastAsia"/>
          <w:spacing w:val="6"/>
          <w:szCs w:val="28"/>
        </w:rPr>
        <w:t>客货车辆分别从不同区域</w:t>
      </w:r>
      <w:r w:rsidR="00FD1183">
        <w:rPr>
          <w:rFonts w:hint="eastAsia"/>
          <w:spacing w:val="6"/>
          <w:szCs w:val="28"/>
        </w:rPr>
        <w:t>出入园区，实现客货分离。</w:t>
      </w:r>
    </w:p>
    <w:sectPr w:rsidR="002E4C12" w:rsidRPr="002E4C12">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uperLin" w:date="2014-07-22T08:40:00Z" w:initials="Lin">
    <w:p w14:paraId="1E3393B3" w14:textId="6CB7A0D2" w:rsidR="005C2DE3" w:rsidRDefault="005C2DE3">
      <w:pPr>
        <w:pStyle w:val="aa"/>
        <w:ind w:firstLine="420"/>
      </w:pPr>
      <w:r>
        <w:rPr>
          <w:rStyle w:val="a9"/>
        </w:rPr>
        <w:annotationRef/>
      </w:r>
      <w:r>
        <w:rPr>
          <w:rFonts w:hint="eastAsia"/>
        </w:rPr>
        <w:t>能源</w:t>
      </w:r>
      <w:r>
        <w:t>化工与城市配送放在一个区是否合适？</w:t>
      </w:r>
    </w:p>
    <w:p w14:paraId="5BA19318" w14:textId="36398CF5" w:rsidR="005C2DE3" w:rsidRPr="005C2DE3" w:rsidRDefault="00A307DF">
      <w:pPr>
        <w:pStyle w:val="aa"/>
        <w:ind w:firstLine="560"/>
      </w:pPr>
      <w:r>
        <w:rPr>
          <w:rFonts w:hint="eastAsia"/>
        </w:rPr>
        <w:t>或者</w:t>
      </w:r>
      <w:r>
        <w:t>统叫预留发展区</w:t>
      </w:r>
      <w:r>
        <w:rPr>
          <w:rFonts w:hint="eastAsia"/>
        </w:rPr>
        <w:t>，然后</w:t>
      </w:r>
      <w:r>
        <w:t>先放上城市配送、能源化工？</w:t>
      </w:r>
    </w:p>
  </w:comment>
  <w:comment w:id="2" w:author="SuperLin" w:date="2014-07-22T08:18:00Z" w:initials="Lin">
    <w:p w14:paraId="25BDC609" w14:textId="6B9708F3" w:rsidR="00AB58C8" w:rsidRDefault="00AB58C8">
      <w:pPr>
        <w:pStyle w:val="aa"/>
        <w:ind w:firstLine="420"/>
      </w:pPr>
      <w:r>
        <w:rPr>
          <w:rStyle w:val="a9"/>
        </w:rPr>
        <w:annotationRef/>
      </w:r>
      <w:r>
        <w:rPr>
          <w:rFonts w:hint="eastAsia"/>
        </w:rPr>
        <w:t>（</w:t>
      </w:r>
      <w:r>
        <w:rPr>
          <w:rFonts w:hint="eastAsia"/>
        </w:rPr>
        <w:t>1</w:t>
      </w:r>
      <w:r>
        <w:t>）</w:t>
      </w:r>
      <w:r>
        <w:rPr>
          <w:rFonts w:hint="eastAsia"/>
        </w:rPr>
        <w:t>海关</w:t>
      </w:r>
      <w:r>
        <w:t>位置需要修改</w:t>
      </w:r>
      <w:r w:rsidR="00421CF6">
        <w:rPr>
          <w:rFonts w:hint="eastAsia"/>
        </w:rPr>
        <w:t>，</w:t>
      </w:r>
      <w:r w:rsidR="00421CF6">
        <w:t>其他功能区相应调整，一期的仓库纳入功能区。（</w:t>
      </w:r>
      <w:r w:rsidR="00421CF6">
        <w:rPr>
          <w:rFonts w:hint="eastAsia"/>
        </w:rPr>
        <w:t>物流</w:t>
      </w:r>
      <w:r w:rsidR="00421CF6">
        <w:t>企业基地可纳入左下角功能区</w:t>
      </w:r>
      <w:r w:rsidR="00D5098F">
        <w:rPr>
          <w:rFonts w:hint="eastAsia"/>
        </w:rPr>
        <w:t>。</w:t>
      </w:r>
      <w:r w:rsidR="00421CF6">
        <w:t>零担</w:t>
      </w:r>
      <w:r w:rsidR="00421CF6">
        <w:rPr>
          <w:rFonts w:hint="eastAsia"/>
        </w:rPr>
        <w:t>、</w:t>
      </w:r>
      <w:r w:rsidR="00421CF6">
        <w:t>甩挂专用设备指的是什么？）</w:t>
      </w:r>
    </w:p>
    <w:p w14:paraId="7C63053B" w14:textId="38D55249" w:rsidR="00AB58C8" w:rsidRDefault="00AB58C8">
      <w:pPr>
        <w:pStyle w:val="aa"/>
        <w:ind w:firstLine="560"/>
      </w:pPr>
      <w:r>
        <w:rPr>
          <w:rFonts w:hint="eastAsia"/>
        </w:rPr>
        <w:t>（</w:t>
      </w:r>
      <w:r>
        <w:rPr>
          <w:rFonts w:hint="eastAsia"/>
        </w:rPr>
        <w:t>2</w:t>
      </w:r>
      <w:r>
        <w:t>）</w:t>
      </w:r>
      <w:r w:rsidR="005B1818">
        <w:rPr>
          <w:rFonts w:hint="eastAsia"/>
        </w:rPr>
        <w:t>铁路</w:t>
      </w:r>
      <w:r w:rsidR="005B1818">
        <w:t>提供两种方案，并提出优缺点，给出推荐建议</w:t>
      </w:r>
    </w:p>
    <w:p w14:paraId="6AC27ABB" w14:textId="1FE0583C" w:rsidR="005B1818" w:rsidRPr="005B1818" w:rsidRDefault="005B1818">
      <w:pPr>
        <w:pStyle w:val="aa"/>
        <w:ind w:firstLine="560"/>
      </w:pPr>
      <w:r>
        <w:rPr>
          <w:rFonts w:hint="eastAsia"/>
        </w:rPr>
        <w:t>（</w:t>
      </w:r>
      <w:r>
        <w:rPr>
          <w:rFonts w:hint="eastAsia"/>
        </w:rPr>
        <w:t>3</w:t>
      </w:r>
      <w:r>
        <w:t>）</w:t>
      </w:r>
      <w:r w:rsidR="00421CF6">
        <w:rPr>
          <w:rFonts w:hint="eastAsia"/>
        </w:rPr>
        <w:t>在</w:t>
      </w:r>
      <w:r w:rsidR="00421CF6">
        <w:t>总平面</w:t>
      </w:r>
      <w:r w:rsidR="00421CF6">
        <w:rPr>
          <w:rFonts w:hint="eastAsia"/>
        </w:rPr>
        <w:t>方案</w:t>
      </w:r>
      <w:r w:rsidR="00421CF6">
        <w:t>中，可以简要的</w:t>
      </w:r>
      <w:r w:rsidR="00421CF6">
        <w:rPr>
          <w:rFonts w:hint="eastAsia"/>
        </w:rPr>
        <w:t>把</w:t>
      </w:r>
      <w:r w:rsidR="00421CF6">
        <w:t>海关未来的扩展方向</w:t>
      </w:r>
      <w:r w:rsidR="00421CF6">
        <w:rPr>
          <w:rFonts w:hint="eastAsia"/>
        </w:rPr>
        <w:t>等</w:t>
      </w:r>
      <w:r w:rsidR="00421CF6">
        <w:t>想法介绍下。</w:t>
      </w:r>
    </w:p>
  </w:comment>
  <w:comment w:id="3" w:author="SuperLin" w:date="2014-07-22T08:22:00Z" w:initials="Lin">
    <w:p w14:paraId="7DCCB0F3" w14:textId="77777777" w:rsidR="00AB58C8" w:rsidRDefault="00AB58C8">
      <w:pPr>
        <w:pStyle w:val="aa"/>
        <w:ind w:firstLine="420"/>
      </w:pPr>
      <w:r>
        <w:rPr>
          <w:rStyle w:val="a9"/>
        </w:rPr>
        <w:annotationRef/>
      </w:r>
      <w:r>
        <w:rPr>
          <w:rFonts w:hint="eastAsia"/>
        </w:rPr>
        <w:t>确认下省道的规范</w:t>
      </w:r>
      <w:r>
        <w:t>写法</w:t>
      </w:r>
      <w:r>
        <w:rPr>
          <w:rFonts w:hint="eastAsia"/>
        </w:rPr>
        <w:t>：是</w:t>
      </w:r>
      <w:r>
        <w:rPr>
          <w:rFonts w:hint="eastAsia"/>
        </w:rPr>
        <w:t>S</w:t>
      </w:r>
      <w:r>
        <w:t xml:space="preserve">115 </w:t>
      </w:r>
      <w:r>
        <w:rPr>
          <w:rFonts w:hint="eastAsia"/>
        </w:rPr>
        <w:t>还是</w:t>
      </w:r>
      <w:r>
        <w:rPr>
          <w:rFonts w:hint="eastAsia"/>
        </w:rPr>
        <w:t>115</w:t>
      </w:r>
    </w:p>
  </w:comment>
  <w:comment w:id="4" w:author="SuperLin" w:date="2014-07-22T08:23:00Z" w:initials="Lin">
    <w:p w14:paraId="30AD58AF" w14:textId="77777777" w:rsidR="00AB58C8" w:rsidRDefault="00AB58C8">
      <w:pPr>
        <w:pStyle w:val="aa"/>
        <w:ind w:firstLine="420"/>
      </w:pPr>
      <w:r>
        <w:rPr>
          <w:rStyle w:val="a9"/>
        </w:rPr>
        <w:annotationRef/>
      </w:r>
      <w:r>
        <w:rPr>
          <w:rFonts w:hint="eastAsia"/>
        </w:rPr>
        <w:t>是否</w:t>
      </w:r>
      <w:r>
        <w:t>可</w:t>
      </w:r>
      <w:r>
        <w:rPr>
          <w:rFonts w:hint="eastAsia"/>
        </w:rPr>
        <w:t>在</w:t>
      </w:r>
      <w:r>
        <w:t>总平面布置图上</w:t>
      </w:r>
      <w:r>
        <w:rPr>
          <w:rFonts w:hint="eastAsia"/>
        </w:rPr>
        <w:t>示意下</w:t>
      </w:r>
      <w:r>
        <w:t>“</w:t>
      </w:r>
      <w:r>
        <w:t>两纵两横</w:t>
      </w:r>
      <w:r>
        <w:rPr>
          <w:rFonts w:hint="eastAsia"/>
        </w:rPr>
        <w:t>“骨架</w:t>
      </w:r>
      <w:r>
        <w:t>？</w:t>
      </w:r>
    </w:p>
    <w:p w14:paraId="052FF58A" w14:textId="77777777" w:rsidR="00AB58C8" w:rsidRDefault="00AB58C8">
      <w:pPr>
        <w:pStyle w:val="aa"/>
        <w:ind w:firstLine="560"/>
      </w:pPr>
      <w:r>
        <w:rPr>
          <w:rFonts w:hint="eastAsia"/>
        </w:rPr>
        <w:t>或者</w:t>
      </w:r>
      <w:r>
        <w:t>单画一张图？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A19318" w15:done="0"/>
  <w15:commentEx w15:paraId="6AC27ABB" w15:done="0"/>
  <w15:commentEx w15:paraId="7DCCB0F3" w15:done="0"/>
  <w15:commentEx w15:paraId="052FF5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7BDE5" w14:textId="77777777" w:rsidR="00CE7185" w:rsidRDefault="00CE7185" w:rsidP="002E4C12">
      <w:pPr>
        <w:spacing w:line="240" w:lineRule="auto"/>
        <w:ind w:firstLine="560"/>
      </w:pPr>
      <w:r>
        <w:separator/>
      </w:r>
    </w:p>
  </w:endnote>
  <w:endnote w:type="continuationSeparator" w:id="0">
    <w:p w14:paraId="79FBA1EC" w14:textId="77777777" w:rsidR="00CE7185" w:rsidRDefault="00CE7185" w:rsidP="002E4C12">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FD48B" w14:textId="77777777" w:rsidR="007E2F16" w:rsidRDefault="007E2F16">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5980910"/>
      <w:docPartObj>
        <w:docPartGallery w:val="Page Numbers (Bottom of Page)"/>
        <w:docPartUnique/>
      </w:docPartObj>
    </w:sdtPr>
    <w:sdtEndPr/>
    <w:sdtContent>
      <w:p w14:paraId="1063EDFA" w14:textId="77777777" w:rsidR="007E2F16" w:rsidRDefault="007E2F16">
        <w:pPr>
          <w:pStyle w:val="a8"/>
          <w:ind w:firstLine="360"/>
          <w:jc w:val="center"/>
        </w:pPr>
        <w:r>
          <w:fldChar w:fldCharType="begin"/>
        </w:r>
        <w:r>
          <w:instrText>PAGE   \* MERGEFORMAT</w:instrText>
        </w:r>
        <w:r>
          <w:fldChar w:fldCharType="separate"/>
        </w:r>
        <w:r w:rsidR="00765CDC" w:rsidRPr="00765CDC">
          <w:rPr>
            <w:noProof/>
            <w:lang w:val="zh-CN"/>
          </w:rPr>
          <w:t>14</w:t>
        </w:r>
        <w:r>
          <w:fldChar w:fldCharType="end"/>
        </w:r>
      </w:p>
    </w:sdtContent>
  </w:sdt>
  <w:p w14:paraId="64AD4012" w14:textId="77777777" w:rsidR="007E2F16" w:rsidRDefault="007E2F16">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7A6F5" w14:textId="77777777" w:rsidR="007E2F16" w:rsidRDefault="007E2F16">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78853" w14:textId="77777777" w:rsidR="00CE7185" w:rsidRDefault="00CE7185" w:rsidP="002E4C12">
      <w:pPr>
        <w:spacing w:line="240" w:lineRule="auto"/>
        <w:ind w:firstLine="560"/>
      </w:pPr>
      <w:r>
        <w:separator/>
      </w:r>
    </w:p>
  </w:footnote>
  <w:footnote w:type="continuationSeparator" w:id="0">
    <w:p w14:paraId="09F31F6E" w14:textId="77777777" w:rsidR="00CE7185" w:rsidRDefault="00CE7185" w:rsidP="002E4C12">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C1184" w14:textId="77777777" w:rsidR="007E2F16" w:rsidRDefault="007E2F16">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C8DEB" w14:textId="77777777" w:rsidR="007E2F16" w:rsidRDefault="007E2F16">
    <w:pPr>
      <w:pStyle w:val="a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DB63E" w14:textId="77777777" w:rsidR="007E2F16" w:rsidRDefault="007E2F16">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8502A"/>
    <w:multiLevelType w:val="hybridMultilevel"/>
    <w:tmpl w:val="3DD0D846"/>
    <w:lvl w:ilvl="0" w:tplc="9F60AC4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450B7B30"/>
    <w:multiLevelType w:val="multilevel"/>
    <w:tmpl w:val="284E8C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4C8B3550"/>
    <w:multiLevelType w:val="multilevel"/>
    <w:tmpl w:val="9EB29274"/>
    <w:styleLink w:val="ZHLList"/>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nothing"/>
      <w:lvlText w:val="（%4）"/>
      <w:lvlJc w:val="left"/>
      <w:pPr>
        <w:ind w:left="0" w:firstLine="0"/>
      </w:pPr>
      <w:rPr>
        <w:rFonts w:hint="eastAsia"/>
      </w:rPr>
    </w:lvl>
    <w:lvl w:ilvl="4">
      <w:start w:val="1"/>
      <w:numFmt w:val="none"/>
      <w:pStyle w:val="T5"/>
      <w:suff w:val="nothing"/>
      <w:lvlText w:val="——"/>
      <w:lvlJc w:val="left"/>
      <w:pPr>
        <w:ind w:left="0" w:firstLine="0"/>
      </w:pPr>
      <w:rPr>
        <w:rFonts w:hint="eastAsia"/>
      </w:rPr>
    </w:lvl>
    <w:lvl w:ilvl="5">
      <w:start w:val="1"/>
      <w:numFmt w:val="bullet"/>
      <w:pStyle w:val="T6"/>
      <w:suff w:val="nothing"/>
      <w:lvlText w:val="■"/>
      <w:lvlJc w:val="left"/>
      <w:pPr>
        <w:ind w:left="0" w:firstLine="0"/>
      </w:pPr>
      <w:rPr>
        <w:rFonts w:ascii="宋体" w:eastAsia="宋体" w:hAnsi="宋体" w:hint="eastAsia"/>
        <w:color w:val="auto"/>
      </w:rPr>
    </w:lvl>
    <w:lvl w:ilvl="6">
      <w:start w:val="1"/>
      <w:numFmt w:val="decimal"/>
      <w:lvlText w:val="%7."/>
      <w:lvlJc w:val="left"/>
      <w:pPr>
        <w:ind w:left="0" w:firstLine="0"/>
      </w:pPr>
      <w:rPr>
        <w:rFonts w:hint="eastAsia"/>
      </w:rPr>
    </w:lvl>
    <w:lvl w:ilvl="7">
      <w:start w:val="1"/>
      <w:numFmt w:val="none"/>
      <w:lvlRestart w:val="1"/>
      <w:suff w:val="space"/>
      <w:lvlText w:val=""/>
      <w:lvlJc w:val="center"/>
      <w:pPr>
        <w:ind w:left="0" w:firstLine="0"/>
      </w:pPr>
      <w:rPr>
        <w:rFonts w:hint="eastAsia"/>
      </w:rPr>
    </w:lvl>
    <w:lvl w:ilvl="8">
      <w:start w:val="1"/>
      <w:numFmt w:val="none"/>
      <w:lvlRestart w:val="1"/>
      <w:suff w:val="space"/>
      <w:lvlText w:val=""/>
      <w:lvlJc w:val="center"/>
      <w:pPr>
        <w:ind w:left="0" w:firstLine="0"/>
      </w:pPr>
      <w:rPr>
        <w:rFonts w:hint="eastAsia"/>
      </w:rPr>
    </w:lvl>
  </w:abstractNum>
  <w:abstractNum w:abstractNumId="3">
    <w:nsid w:val="6AC25629"/>
    <w:multiLevelType w:val="multilevel"/>
    <w:tmpl w:val="0409001F"/>
    <w:styleLink w:val="3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6F5B49C9"/>
    <w:multiLevelType w:val="multilevel"/>
    <w:tmpl w:val="4D204EB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suff w:val="nothing"/>
      <w:lvlText w:val="（%4）"/>
      <w:lvlJc w:val="left"/>
      <w:pPr>
        <w:ind w:left="1135" w:hanging="1135"/>
      </w:pPr>
      <w:rPr>
        <w:rFonts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992" w:hanging="992"/>
      </w:pPr>
      <w:rPr>
        <w:rFonts w:hint="eastAsia"/>
      </w:rPr>
    </w:lvl>
    <w:lvl w:ilvl="5">
      <w:start w:val="1"/>
      <w:numFmt w:val="upperRoman"/>
      <w:pStyle w:val="6"/>
      <w:lvlText w:val="%6."/>
      <w:lvlJc w:val="left"/>
      <w:pPr>
        <w:tabs>
          <w:tab w:val="num" w:pos="1134"/>
        </w:tabs>
        <w:ind w:left="1134" w:hanging="1134"/>
      </w:pPr>
      <w:rPr>
        <w:rFonts w:hint="eastAsia"/>
        <w:color w:val="auto"/>
      </w:rPr>
    </w:lvl>
    <w:lvl w:ilvl="6">
      <w:start w:val="1"/>
      <w:numFmt w:val="lowerRoman"/>
      <w:pStyle w:val="7"/>
      <w:lvlText w:val="%7."/>
      <w:lvlJc w:val="left"/>
      <w:pPr>
        <w:tabs>
          <w:tab w:val="num" w:pos="1276"/>
        </w:tabs>
        <w:ind w:left="1276" w:hanging="1276"/>
      </w:pPr>
      <w:rPr>
        <w:rFonts w:hint="eastAsia"/>
      </w:rPr>
    </w:lvl>
    <w:lvl w:ilvl="7">
      <w:start w:val="1"/>
      <w:numFmt w:val="decimal"/>
      <w:lvlRestart w:val="0"/>
      <w:suff w:val="space"/>
      <w:lvlText w:val="表%1-%8"/>
      <w:lvlJc w:val="left"/>
      <w:pPr>
        <w:ind w:left="1418" w:hanging="1418"/>
      </w:pPr>
      <w:rPr>
        <w:rFonts w:hint="eastAsia"/>
      </w:rPr>
    </w:lvl>
    <w:lvl w:ilvl="8">
      <w:start w:val="1"/>
      <w:numFmt w:val="decimal"/>
      <w:lvlRestart w:val="0"/>
      <w:pStyle w:val="9"/>
      <w:lvlText w:val="图%1－%9"/>
      <w:lvlJc w:val="left"/>
      <w:pPr>
        <w:tabs>
          <w:tab w:val="num" w:pos="1559"/>
        </w:tabs>
        <w:ind w:left="1559" w:hanging="1559"/>
      </w:pPr>
      <w:rPr>
        <w:rFonts w:hint="eastAsia"/>
      </w:rPr>
    </w:lvl>
  </w:abstractNum>
  <w:abstractNum w:abstractNumId="5">
    <w:nsid w:val="7E5135A9"/>
    <w:multiLevelType w:val="multilevel"/>
    <w:tmpl w:val="9EB29274"/>
    <w:numStyleLink w:val="ZHLList"/>
  </w:abstractNum>
  <w:num w:numId="1">
    <w:abstractNumId w:val="2"/>
  </w:num>
  <w:num w:numId="2">
    <w:abstractNumId w:val="3"/>
  </w:num>
  <w:num w:numId="3">
    <w:abstractNumId w:val="4"/>
  </w:num>
  <w:num w:numId="4">
    <w:abstractNumId w:val="5"/>
  </w:num>
  <w:num w:numId="5">
    <w:abstractNumId w:val="1"/>
  </w:num>
  <w:num w:numId="6">
    <w:abstractNumId w:val="2"/>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perLin">
    <w15:presenceInfo w15:providerId="None" w15:userId="Super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957"/>
    <w:rsid w:val="00007784"/>
    <w:rsid w:val="0002116C"/>
    <w:rsid w:val="00024D97"/>
    <w:rsid w:val="0003203A"/>
    <w:rsid w:val="00034565"/>
    <w:rsid w:val="00037AC2"/>
    <w:rsid w:val="00070F5C"/>
    <w:rsid w:val="00080CE0"/>
    <w:rsid w:val="000977A6"/>
    <w:rsid w:val="000A0072"/>
    <w:rsid w:val="000E22FF"/>
    <w:rsid w:val="000F2376"/>
    <w:rsid w:val="001129D2"/>
    <w:rsid w:val="00136BF9"/>
    <w:rsid w:val="001628BE"/>
    <w:rsid w:val="001732F8"/>
    <w:rsid w:val="001778EF"/>
    <w:rsid w:val="00197877"/>
    <w:rsid w:val="001B267E"/>
    <w:rsid w:val="001E0543"/>
    <w:rsid w:val="00235EC7"/>
    <w:rsid w:val="002367D8"/>
    <w:rsid w:val="0027474C"/>
    <w:rsid w:val="00293600"/>
    <w:rsid w:val="002E01A7"/>
    <w:rsid w:val="002E4C12"/>
    <w:rsid w:val="00307FDD"/>
    <w:rsid w:val="00326EB2"/>
    <w:rsid w:val="003301BD"/>
    <w:rsid w:val="00342430"/>
    <w:rsid w:val="0035255E"/>
    <w:rsid w:val="00386C66"/>
    <w:rsid w:val="00420929"/>
    <w:rsid w:val="00421CF6"/>
    <w:rsid w:val="00426061"/>
    <w:rsid w:val="00444137"/>
    <w:rsid w:val="004658B1"/>
    <w:rsid w:val="0049377D"/>
    <w:rsid w:val="004B4397"/>
    <w:rsid w:val="004B7245"/>
    <w:rsid w:val="004E28F0"/>
    <w:rsid w:val="004F72A3"/>
    <w:rsid w:val="00501630"/>
    <w:rsid w:val="005122D7"/>
    <w:rsid w:val="00521C38"/>
    <w:rsid w:val="005527D0"/>
    <w:rsid w:val="005530CE"/>
    <w:rsid w:val="00564589"/>
    <w:rsid w:val="00577B24"/>
    <w:rsid w:val="005910E6"/>
    <w:rsid w:val="005A1CC6"/>
    <w:rsid w:val="005B1818"/>
    <w:rsid w:val="005B266F"/>
    <w:rsid w:val="005C2DE3"/>
    <w:rsid w:val="005E6998"/>
    <w:rsid w:val="005F5080"/>
    <w:rsid w:val="00601E29"/>
    <w:rsid w:val="00635509"/>
    <w:rsid w:val="0066180E"/>
    <w:rsid w:val="00671324"/>
    <w:rsid w:val="00681610"/>
    <w:rsid w:val="006F725B"/>
    <w:rsid w:val="00707F20"/>
    <w:rsid w:val="0072591B"/>
    <w:rsid w:val="00732166"/>
    <w:rsid w:val="0076431B"/>
    <w:rsid w:val="007655E1"/>
    <w:rsid w:val="00765CDC"/>
    <w:rsid w:val="00771FD5"/>
    <w:rsid w:val="00786957"/>
    <w:rsid w:val="007E2F16"/>
    <w:rsid w:val="008017EB"/>
    <w:rsid w:val="00865D8F"/>
    <w:rsid w:val="00883154"/>
    <w:rsid w:val="00884252"/>
    <w:rsid w:val="008C6212"/>
    <w:rsid w:val="008D2348"/>
    <w:rsid w:val="008E486F"/>
    <w:rsid w:val="0098039E"/>
    <w:rsid w:val="009C68EA"/>
    <w:rsid w:val="00A04043"/>
    <w:rsid w:val="00A06BDD"/>
    <w:rsid w:val="00A11A80"/>
    <w:rsid w:val="00A307DF"/>
    <w:rsid w:val="00A3328E"/>
    <w:rsid w:val="00A465AF"/>
    <w:rsid w:val="00A5000A"/>
    <w:rsid w:val="00A57D35"/>
    <w:rsid w:val="00A745DD"/>
    <w:rsid w:val="00A756AA"/>
    <w:rsid w:val="00A809AB"/>
    <w:rsid w:val="00AB58C8"/>
    <w:rsid w:val="00B256AB"/>
    <w:rsid w:val="00B53805"/>
    <w:rsid w:val="00B939B1"/>
    <w:rsid w:val="00BA5A0A"/>
    <w:rsid w:val="00BB6F2B"/>
    <w:rsid w:val="00BD1905"/>
    <w:rsid w:val="00C22E71"/>
    <w:rsid w:val="00C2665C"/>
    <w:rsid w:val="00C27E81"/>
    <w:rsid w:val="00C64A1A"/>
    <w:rsid w:val="00C67A19"/>
    <w:rsid w:val="00C82BAF"/>
    <w:rsid w:val="00C87F97"/>
    <w:rsid w:val="00C91BC8"/>
    <w:rsid w:val="00CE7185"/>
    <w:rsid w:val="00CF6A30"/>
    <w:rsid w:val="00D02B18"/>
    <w:rsid w:val="00D34CB2"/>
    <w:rsid w:val="00D40ED0"/>
    <w:rsid w:val="00D4460F"/>
    <w:rsid w:val="00D5098F"/>
    <w:rsid w:val="00D94BA4"/>
    <w:rsid w:val="00DA5B56"/>
    <w:rsid w:val="00DB72D2"/>
    <w:rsid w:val="00DE6D61"/>
    <w:rsid w:val="00DF3D74"/>
    <w:rsid w:val="00DF7E98"/>
    <w:rsid w:val="00E0209E"/>
    <w:rsid w:val="00E533D0"/>
    <w:rsid w:val="00E84DAB"/>
    <w:rsid w:val="00E8599F"/>
    <w:rsid w:val="00EA1A91"/>
    <w:rsid w:val="00EB5372"/>
    <w:rsid w:val="00F31BD9"/>
    <w:rsid w:val="00F32C7A"/>
    <w:rsid w:val="00F44614"/>
    <w:rsid w:val="00F61B45"/>
    <w:rsid w:val="00F66538"/>
    <w:rsid w:val="00F74874"/>
    <w:rsid w:val="00F835C4"/>
    <w:rsid w:val="00FA142E"/>
    <w:rsid w:val="00FB0F4C"/>
    <w:rsid w:val="00FD1183"/>
    <w:rsid w:val="00FE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C7548"/>
  <w15:docId w15:val="{84201DF9-0D49-4777-A0CC-0032A45D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_正文"/>
    <w:qFormat/>
    <w:rsid w:val="00C27E81"/>
    <w:pPr>
      <w:widowControl w:val="0"/>
      <w:spacing w:line="360" w:lineRule="auto"/>
      <w:ind w:firstLineChars="200" w:firstLine="200"/>
    </w:pPr>
    <w:rPr>
      <w:rFonts w:ascii="Times New Roman" w:eastAsia="宋体" w:hAnsi="Times New Roman" w:cs="Times New Roman"/>
      <w:sz w:val="28"/>
    </w:rPr>
  </w:style>
  <w:style w:type="paragraph" w:styleId="1">
    <w:name w:val="heading 1"/>
    <w:aliases w:val="T_标题 1"/>
    <w:next w:val="a"/>
    <w:link w:val="1Char"/>
    <w:autoRedefine/>
    <w:uiPriority w:val="9"/>
    <w:qFormat/>
    <w:rsid w:val="00C27E81"/>
    <w:pPr>
      <w:keepNext/>
      <w:keepLines/>
      <w:numPr>
        <w:numId w:val="1"/>
      </w:numPr>
      <w:spacing w:before="340" w:after="156" w:line="540" w:lineRule="auto"/>
      <w:outlineLvl w:val="0"/>
    </w:pPr>
    <w:rPr>
      <w:rFonts w:ascii="Calibri" w:eastAsia="宋体" w:hAnsi="Calibri" w:cs="Times New Roman"/>
      <w:b/>
      <w:bCs/>
      <w:kern w:val="44"/>
      <w:sz w:val="30"/>
      <w:szCs w:val="44"/>
    </w:rPr>
  </w:style>
  <w:style w:type="paragraph" w:styleId="2">
    <w:name w:val="heading 2"/>
    <w:basedOn w:val="1"/>
    <w:next w:val="a"/>
    <w:link w:val="2Char"/>
    <w:autoRedefine/>
    <w:uiPriority w:val="9"/>
    <w:qFormat/>
    <w:rsid w:val="00C27E81"/>
    <w:pPr>
      <w:numPr>
        <w:ilvl w:val="1"/>
      </w:numPr>
      <w:spacing w:before="260" w:after="260" w:line="420" w:lineRule="auto"/>
      <w:outlineLvl w:val="1"/>
    </w:pPr>
    <w:rPr>
      <w:rFonts w:ascii="Cambria" w:hAnsi="Cambria"/>
      <w:sz w:val="28"/>
      <w:szCs w:val="32"/>
    </w:rPr>
  </w:style>
  <w:style w:type="paragraph" w:styleId="3">
    <w:name w:val="heading 3"/>
    <w:aliases w:val="T_标题 3"/>
    <w:basedOn w:val="2"/>
    <w:next w:val="a"/>
    <w:link w:val="3Char"/>
    <w:autoRedefine/>
    <w:qFormat/>
    <w:rsid w:val="00C27E81"/>
    <w:pPr>
      <w:numPr>
        <w:ilvl w:val="2"/>
      </w:numPr>
      <w:spacing w:beforeLines="100" w:before="100" w:afterLines="50" w:after="50"/>
      <w:outlineLvl w:val="2"/>
    </w:pPr>
    <w:rPr>
      <w:rFonts w:eastAsia="黑体"/>
    </w:rPr>
  </w:style>
  <w:style w:type="paragraph" w:styleId="4">
    <w:name w:val="heading 4"/>
    <w:aliases w:val="T_标题 4"/>
    <w:basedOn w:val="3"/>
    <w:next w:val="a"/>
    <w:link w:val="4Char"/>
    <w:autoRedefine/>
    <w:qFormat/>
    <w:rsid w:val="00C27E81"/>
    <w:pPr>
      <w:numPr>
        <w:ilvl w:val="3"/>
      </w:numPr>
      <w:spacing w:before="312" w:after="156" w:line="384" w:lineRule="auto"/>
      <w:outlineLvl w:val="3"/>
    </w:pPr>
    <w:rPr>
      <w:bCs w:val="0"/>
      <w:szCs w:val="28"/>
      <w:shd w:val="clear" w:color="auto" w:fill="FFFFFF"/>
    </w:rPr>
  </w:style>
  <w:style w:type="paragraph" w:styleId="5">
    <w:name w:val="heading 5"/>
    <w:aliases w:val="T_标题 5"/>
    <w:basedOn w:val="4"/>
    <w:next w:val="a"/>
    <w:link w:val="5Char"/>
    <w:autoRedefine/>
    <w:uiPriority w:val="9"/>
    <w:unhideWhenUsed/>
    <w:qFormat/>
    <w:rsid w:val="00C27E81"/>
    <w:pPr>
      <w:numPr>
        <w:ilvl w:val="0"/>
        <w:numId w:val="0"/>
      </w:numPr>
      <w:spacing w:line="480" w:lineRule="auto"/>
      <w:ind w:left="992" w:hanging="992"/>
      <w:outlineLvl w:val="4"/>
    </w:pPr>
    <w:rPr>
      <w:b w:val="0"/>
      <w:bCs/>
      <w:kern w:val="0"/>
    </w:rPr>
  </w:style>
  <w:style w:type="paragraph" w:styleId="6">
    <w:name w:val="heading 6"/>
    <w:basedOn w:val="a"/>
    <w:next w:val="a"/>
    <w:link w:val="6Char"/>
    <w:uiPriority w:val="9"/>
    <w:unhideWhenUsed/>
    <w:qFormat/>
    <w:rsid w:val="00C27E81"/>
    <w:pPr>
      <w:keepNext/>
      <w:keepLines/>
      <w:numPr>
        <w:ilvl w:val="5"/>
        <w:numId w:val="3"/>
      </w:numPr>
      <w:spacing w:before="240" w:after="64" w:line="320" w:lineRule="auto"/>
      <w:ind w:firstLineChars="0" w:firstLine="0"/>
      <w:outlineLvl w:val="5"/>
    </w:pPr>
    <w:rPr>
      <w:rFonts w:ascii="Cambria" w:hAnsi="Cambria" w:cstheme="majorBidi"/>
      <w:b/>
      <w:bCs/>
      <w:sz w:val="24"/>
      <w:szCs w:val="24"/>
    </w:rPr>
  </w:style>
  <w:style w:type="paragraph" w:styleId="7">
    <w:name w:val="heading 7"/>
    <w:basedOn w:val="a"/>
    <w:next w:val="a"/>
    <w:link w:val="7Char"/>
    <w:uiPriority w:val="9"/>
    <w:unhideWhenUsed/>
    <w:qFormat/>
    <w:rsid w:val="00C27E81"/>
    <w:pPr>
      <w:keepNext/>
      <w:keepLines/>
      <w:numPr>
        <w:ilvl w:val="6"/>
        <w:numId w:val="3"/>
      </w:numPr>
      <w:spacing w:before="240" w:after="64" w:line="320" w:lineRule="auto"/>
      <w:ind w:firstLineChars="0" w:firstLine="0"/>
      <w:outlineLvl w:val="6"/>
    </w:pPr>
    <w:rPr>
      <w:b/>
      <w:bCs/>
      <w:sz w:val="24"/>
      <w:szCs w:val="24"/>
    </w:rPr>
  </w:style>
  <w:style w:type="paragraph" w:styleId="8">
    <w:name w:val="heading 8"/>
    <w:basedOn w:val="a"/>
    <w:next w:val="a"/>
    <w:link w:val="8Char"/>
    <w:uiPriority w:val="9"/>
    <w:unhideWhenUsed/>
    <w:qFormat/>
    <w:rsid w:val="00C27E81"/>
    <w:pPr>
      <w:spacing w:before="156" w:after="156"/>
      <w:ind w:firstLine="482"/>
      <w:outlineLvl w:val="7"/>
    </w:pPr>
    <w:rPr>
      <w:rFonts w:cstheme="majorBidi"/>
    </w:rPr>
  </w:style>
  <w:style w:type="paragraph" w:styleId="9">
    <w:name w:val="heading 9"/>
    <w:basedOn w:val="a"/>
    <w:next w:val="a"/>
    <w:link w:val="9Char"/>
    <w:uiPriority w:val="9"/>
    <w:unhideWhenUsed/>
    <w:qFormat/>
    <w:rsid w:val="00C27E81"/>
    <w:pPr>
      <w:keepNext/>
      <w:keepLines/>
      <w:numPr>
        <w:ilvl w:val="8"/>
        <w:numId w:val="3"/>
      </w:numPr>
      <w:tabs>
        <w:tab w:val="num" w:pos="6480"/>
      </w:tabs>
      <w:spacing w:before="240" w:after="64" w:line="320" w:lineRule="auto"/>
      <w:ind w:firstLineChars="0" w:firstLine="0"/>
      <w:outlineLvl w:val="8"/>
    </w:pPr>
    <w:rPr>
      <w:rFonts w:ascii="Cambria" w:hAnsi="Cambria" w:cstheme="majorBidi"/>
      <w:sz w:val="21"/>
      <w:szCs w:val="21"/>
    </w:rPr>
  </w:style>
  <w:style w:type="character" w:default="1" w:styleId="a0">
    <w:name w:val="Default Paragraph Font"/>
    <w:uiPriority w:val="1"/>
    <w:semiHidden/>
    <w:unhideWhenUsed/>
    <w:rsid w:val="00C27E81"/>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C27E81"/>
  </w:style>
  <w:style w:type="character" w:customStyle="1" w:styleId="5Char">
    <w:name w:val="标题 5 Char"/>
    <w:aliases w:val="T_标题 5 Char"/>
    <w:link w:val="5"/>
    <w:uiPriority w:val="9"/>
    <w:rsid w:val="00C27E81"/>
    <w:rPr>
      <w:rFonts w:ascii="Cambria" w:eastAsia="黑体" w:hAnsi="Cambria" w:cs="Times New Roman"/>
      <w:bCs/>
      <w:kern w:val="0"/>
      <w:sz w:val="28"/>
      <w:szCs w:val="28"/>
    </w:rPr>
  </w:style>
  <w:style w:type="character" w:customStyle="1" w:styleId="1Char">
    <w:name w:val="标题 1 Char"/>
    <w:aliases w:val="T_标题 1 Char"/>
    <w:link w:val="1"/>
    <w:uiPriority w:val="9"/>
    <w:rsid w:val="00C27E81"/>
    <w:rPr>
      <w:rFonts w:ascii="Calibri" w:eastAsia="宋体" w:hAnsi="Calibri" w:cs="Times New Roman"/>
      <w:b/>
      <w:bCs/>
      <w:kern w:val="44"/>
      <w:sz w:val="30"/>
      <w:szCs w:val="44"/>
    </w:rPr>
  </w:style>
  <w:style w:type="character" w:customStyle="1" w:styleId="2Char">
    <w:name w:val="标题 2 Char"/>
    <w:link w:val="2"/>
    <w:uiPriority w:val="9"/>
    <w:rsid w:val="00C27E81"/>
    <w:rPr>
      <w:rFonts w:ascii="Cambria" w:eastAsia="宋体" w:hAnsi="Cambria" w:cs="Times New Roman"/>
      <w:b/>
      <w:bCs/>
      <w:kern w:val="44"/>
      <w:sz w:val="28"/>
      <w:szCs w:val="32"/>
    </w:rPr>
  </w:style>
  <w:style w:type="character" w:customStyle="1" w:styleId="3Char">
    <w:name w:val="标题 3 Char"/>
    <w:aliases w:val="T_标题 3 Char"/>
    <w:link w:val="3"/>
    <w:rsid w:val="00C27E81"/>
    <w:rPr>
      <w:rFonts w:ascii="Cambria" w:eastAsia="黑体" w:hAnsi="Cambria" w:cs="Times New Roman"/>
      <w:b/>
      <w:bCs/>
      <w:kern w:val="44"/>
      <w:sz w:val="28"/>
      <w:szCs w:val="32"/>
    </w:rPr>
  </w:style>
  <w:style w:type="character" w:customStyle="1" w:styleId="4Char">
    <w:name w:val="标题 4 Char"/>
    <w:aliases w:val="T_标题 4 Char"/>
    <w:link w:val="4"/>
    <w:rsid w:val="00C27E81"/>
    <w:rPr>
      <w:rFonts w:ascii="Cambria" w:eastAsia="黑体" w:hAnsi="Cambria" w:cs="Times New Roman"/>
      <w:b/>
      <w:kern w:val="44"/>
      <w:sz w:val="28"/>
      <w:szCs w:val="28"/>
    </w:rPr>
  </w:style>
  <w:style w:type="character" w:customStyle="1" w:styleId="6Char">
    <w:name w:val="标题 6 Char"/>
    <w:link w:val="6"/>
    <w:uiPriority w:val="9"/>
    <w:rsid w:val="00C27E81"/>
    <w:rPr>
      <w:rFonts w:ascii="Cambria" w:eastAsia="宋体" w:hAnsi="Cambria" w:cstheme="majorBidi"/>
      <w:b/>
      <w:bCs/>
      <w:sz w:val="24"/>
      <w:szCs w:val="24"/>
    </w:rPr>
  </w:style>
  <w:style w:type="character" w:customStyle="1" w:styleId="7Char">
    <w:name w:val="标题 7 Char"/>
    <w:link w:val="7"/>
    <w:uiPriority w:val="9"/>
    <w:rsid w:val="00C27E81"/>
    <w:rPr>
      <w:rFonts w:ascii="Times New Roman" w:eastAsia="宋体" w:hAnsi="Times New Roman" w:cs="Times New Roman"/>
      <w:b/>
      <w:bCs/>
      <w:sz w:val="24"/>
      <w:szCs w:val="24"/>
    </w:rPr>
  </w:style>
  <w:style w:type="character" w:customStyle="1" w:styleId="8Char">
    <w:name w:val="标题 8 Char"/>
    <w:link w:val="8"/>
    <w:uiPriority w:val="9"/>
    <w:rsid w:val="00C27E81"/>
    <w:rPr>
      <w:rFonts w:ascii="Times New Roman" w:eastAsia="宋体" w:hAnsi="Times New Roman" w:cstheme="majorBidi"/>
      <w:sz w:val="28"/>
    </w:rPr>
  </w:style>
  <w:style w:type="character" w:customStyle="1" w:styleId="9Char">
    <w:name w:val="标题 9 Char"/>
    <w:link w:val="9"/>
    <w:uiPriority w:val="9"/>
    <w:rsid w:val="00C27E81"/>
    <w:rPr>
      <w:rFonts w:ascii="Cambria" w:eastAsia="宋体" w:hAnsi="Cambria" w:cstheme="majorBidi"/>
      <w:szCs w:val="21"/>
    </w:rPr>
  </w:style>
  <w:style w:type="paragraph" w:styleId="a3">
    <w:name w:val="List Paragraph"/>
    <w:basedOn w:val="a"/>
    <w:uiPriority w:val="34"/>
    <w:qFormat/>
    <w:rsid w:val="00C27E81"/>
    <w:pPr>
      <w:ind w:firstLine="420"/>
    </w:pPr>
  </w:style>
  <w:style w:type="paragraph" w:styleId="a4">
    <w:name w:val="Document Map"/>
    <w:basedOn w:val="a"/>
    <w:link w:val="Char"/>
    <w:uiPriority w:val="99"/>
    <w:semiHidden/>
    <w:unhideWhenUsed/>
    <w:rsid w:val="00C27E81"/>
    <w:rPr>
      <w:rFonts w:ascii="宋体"/>
      <w:sz w:val="18"/>
      <w:szCs w:val="18"/>
    </w:rPr>
  </w:style>
  <w:style w:type="character" w:customStyle="1" w:styleId="Char">
    <w:name w:val="文档结构图 Char"/>
    <w:link w:val="a4"/>
    <w:uiPriority w:val="99"/>
    <w:semiHidden/>
    <w:rsid w:val="00C27E81"/>
    <w:rPr>
      <w:rFonts w:ascii="宋体" w:eastAsia="宋体" w:hAnsi="Times New Roman" w:cs="Times New Roman"/>
      <w:sz w:val="18"/>
      <w:szCs w:val="18"/>
    </w:rPr>
  </w:style>
  <w:style w:type="paragraph" w:styleId="a5">
    <w:name w:val="Balloon Text"/>
    <w:basedOn w:val="a"/>
    <w:link w:val="Char0"/>
    <w:uiPriority w:val="99"/>
    <w:semiHidden/>
    <w:unhideWhenUsed/>
    <w:rsid w:val="00C27E81"/>
    <w:rPr>
      <w:sz w:val="18"/>
      <w:szCs w:val="18"/>
    </w:rPr>
  </w:style>
  <w:style w:type="character" w:customStyle="1" w:styleId="Char0">
    <w:name w:val="批注框文本 Char"/>
    <w:link w:val="a5"/>
    <w:uiPriority w:val="99"/>
    <w:semiHidden/>
    <w:rsid w:val="00C27E81"/>
    <w:rPr>
      <w:rFonts w:ascii="Times New Roman" w:eastAsia="宋体" w:hAnsi="Times New Roman" w:cs="Times New Roman"/>
      <w:sz w:val="18"/>
      <w:szCs w:val="18"/>
    </w:rPr>
  </w:style>
  <w:style w:type="paragraph" w:styleId="a6">
    <w:name w:val="Title"/>
    <w:aliases w:val="表格"/>
    <w:basedOn w:val="a"/>
    <w:link w:val="Char1"/>
    <w:rsid w:val="00C27E81"/>
    <w:pPr>
      <w:jc w:val="center"/>
    </w:pPr>
    <w:rPr>
      <w:rFonts w:cs="宋体"/>
      <w:kern w:val="0"/>
      <w:sz w:val="24"/>
      <w:szCs w:val="20"/>
    </w:rPr>
  </w:style>
  <w:style w:type="character" w:customStyle="1" w:styleId="Char1">
    <w:name w:val="标题 Char"/>
    <w:aliases w:val="表格 Char"/>
    <w:link w:val="a6"/>
    <w:rsid w:val="00C27E81"/>
    <w:rPr>
      <w:rFonts w:ascii="Times New Roman" w:eastAsia="宋体" w:hAnsi="Times New Roman" w:cs="宋体"/>
      <w:kern w:val="0"/>
      <w:sz w:val="24"/>
      <w:szCs w:val="20"/>
    </w:rPr>
  </w:style>
  <w:style w:type="paragraph" w:styleId="a7">
    <w:name w:val="header"/>
    <w:basedOn w:val="a"/>
    <w:link w:val="Char2"/>
    <w:uiPriority w:val="99"/>
    <w:unhideWhenUsed/>
    <w:rsid w:val="00C27E81"/>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7"/>
    <w:uiPriority w:val="99"/>
    <w:rsid w:val="00C27E81"/>
    <w:rPr>
      <w:rFonts w:ascii="Times New Roman" w:eastAsia="宋体" w:hAnsi="Times New Roman" w:cs="Times New Roman"/>
      <w:sz w:val="18"/>
      <w:szCs w:val="18"/>
    </w:rPr>
  </w:style>
  <w:style w:type="paragraph" w:styleId="a8">
    <w:name w:val="footer"/>
    <w:basedOn w:val="a"/>
    <w:link w:val="Char3"/>
    <w:uiPriority w:val="99"/>
    <w:unhideWhenUsed/>
    <w:rsid w:val="00C27E81"/>
    <w:pPr>
      <w:tabs>
        <w:tab w:val="center" w:pos="4153"/>
        <w:tab w:val="right" w:pos="8306"/>
      </w:tabs>
      <w:snapToGrid w:val="0"/>
    </w:pPr>
    <w:rPr>
      <w:sz w:val="18"/>
      <w:szCs w:val="18"/>
    </w:rPr>
  </w:style>
  <w:style w:type="character" w:customStyle="1" w:styleId="Char3">
    <w:name w:val="页脚 Char"/>
    <w:link w:val="a8"/>
    <w:uiPriority w:val="99"/>
    <w:rsid w:val="00C27E81"/>
    <w:rPr>
      <w:rFonts w:ascii="Times New Roman" w:eastAsia="宋体" w:hAnsi="Times New Roman" w:cs="Times New Roman"/>
      <w:sz w:val="18"/>
      <w:szCs w:val="18"/>
    </w:rPr>
  </w:style>
  <w:style w:type="character" w:styleId="a9">
    <w:name w:val="annotation reference"/>
    <w:uiPriority w:val="99"/>
    <w:semiHidden/>
    <w:unhideWhenUsed/>
    <w:rsid w:val="00C27E81"/>
    <w:rPr>
      <w:sz w:val="21"/>
      <w:szCs w:val="21"/>
    </w:rPr>
  </w:style>
  <w:style w:type="paragraph" w:styleId="aa">
    <w:name w:val="annotation text"/>
    <w:basedOn w:val="a"/>
    <w:link w:val="Char4"/>
    <w:uiPriority w:val="99"/>
    <w:semiHidden/>
    <w:unhideWhenUsed/>
    <w:rsid w:val="00C27E81"/>
  </w:style>
  <w:style w:type="character" w:customStyle="1" w:styleId="Char4">
    <w:name w:val="批注文字 Char"/>
    <w:link w:val="aa"/>
    <w:uiPriority w:val="99"/>
    <w:semiHidden/>
    <w:rsid w:val="00C27E81"/>
    <w:rPr>
      <w:rFonts w:ascii="Times New Roman" w:eastAsia="宋体" w:hAnsi="Times New Roman" w:cs="Times New Roman"/>
      <w:sz w:val="28"/>
    </w:rPr>
  </w:style>
  <w:style w:type="paragraph" w:styleId="ab">
    <w:name w:val="annotation subject"/>
    <w:basedOn w:val="aa"/>
    <w:next w:val="aa"/>
    <w:link w:val="Char5"/>
    <w:uiPriority w:val="99"/>
    <w:semiHidden/>
    <w:unhideWhenUsed/>
    <w:rsid w:val="00C27E81"/>
    <w:rPr>
      <w:b/>
      <w:bCs/>
    </w:rPr>
  </w:style>
  <w:style w:type="character" w:customStyle="1" w:styleId="Char5">
    <w:name w:val="批注主题 Char"/>
    <w:link w:val="ab"/>
    <w:uiPriority w:val="99"/>
    <w:semiHidden/>
    <w:rsid w:val="00C27E81"/>
    <w:rPr>
      <w:rFonts w:ascii="Times New Roman" w:eastAsia="宋体" w:hAnsi="Times New Roman" w:cs="Times New Roman"/>
      <w:b/>
      <w:bCs/>
      <w:sz w:val="28"/>
    </w:rPr>
  </w:style>
  <w:style w:type="character" w:styleId="ac">
    <w:name w:val="footnote reference"/>
    <w:semiHidden/>
    <w:rsid w:val="00C27E81"/>
    <w:rPr>
      <w:vertAlign w:val="superscript"/>
    </w:rPr>
  </w:style>
  <w:style w:type="paragraph" w:styleId="ad">
    <w:name w:val="Revision"/>
    <w:hidden/>
    <w:uiPriority w:val="99"/>
    <w:semiHidden/>
    <w:rsid w:val="00C27E81"/>
    <w:rPr>
      <w:rFonts w:ascii="Times New Roman" w:eastAsia="宋体" w:hAnsi="Times New Roman" w:cs="Times New Roman"/>
      <w:sz w:val="24"/>
    </w:rPr>
  </w:style>
  <w:style w:type="character" w:customStyle="1" w:styleId="apple-style-span">
    <w:name w:val="apple-style-span"/>
    <w:rsid w:val="00C27E81"/>
  </w:style>
  <w:style w:type="paragraph" w:styleId="ae">
    <w:name w:val="footnote text"/>
    <w:basedOn w:val="a"/>
    <w:link w:val="Char6"/>
    <w:semiHidden/>
    <w:unhideWhenUsed/>
    <w:rsid w:val="00C27E81"/>
    <w:pPr>
      <w:snapToGrid w:val="0"/>
    </w:pPr>
    <w:rPr>
      <w:sz w:val="18"/>
      <w:szCs w:val="18"/>
    </w:rPr>
  </w:style>
  <w:style w:type="character" w:customStyle="1" w:styleId="Char6">
    <w:name w:val="脚注文本 Char"/>
    <w:link w:val="ae"/>
    <w:semiHidden/>
    <w:rsid w:val="00C27E81"/>
    <w:rPr>
      <w:rFonts w:ascii="Times New Roman" w:eastAsia="宋体" w:hAnsi="Times New Roman" w:cs="Times New Roman"/>
      <w:sz w:val="18"/>
      <w:szCs w:val="18"/>
    </w:rPr>
  </w:style>
  <w:style w:type="paragraph" w:styleId="af">
    <w:name w:val="Normal Indent"/>
    <w:aliases w:val="identication"/>
    <w:basedOn w:val="a"/>
    <w:rsid w:val="00C27E81"/>
    <w:pPr>
      <w:ind w:firstLine="560"/>
    </w:pPr>
  </w:style>
  <w:style w:type="paragraph" w:styleId="af0">
    <w:name w:val="Body Text Indent"/>
    <w:basedOn w:val="a"/>
    <w:link w:val="Char7"/>
    <w:rsid w:val="00C27E81"/>
    <w:pPr>
      <w:spacing w:line="500" w:lineRule="exact"/>
      <w:ind w:firstLine="560"/>
    </w:pPr>
  </w:style>
  <w:style w:type="character" w:customStyle="1" w:styleId="Char7">
    <w:name w:val="正文文本缩进 Char"/>
    <w:link w:val="af0"/>
    <w:rsid w:val="00C27E81"/>
    <w:rPr>
      <w:rFonts w:ascii="Times New Roman" w:eastAsia="宋体" w:hAnsi="Times New Roman" w:cs="Times New Roman"/>
      <w:sz w:val="28"/>
    </w:rPr>
  </w:style>
  <w:style w:type="paragraph" w:customStyle="1" w:styleId="af1">
    <w:name w:val="表格标题"/>
    <w:basedOn w:val="a"/>
    <w:rsid w:val="00C27E81"/>
    <w:pPr>
      <w:jc w:val="center"/>
    </w:pPr>
  </w:style>
  <w:style w:type="character" w:styleId="af2">
    <w:name w:val="Hyperlink"/>
    <w:uiPriority w:val="99"/>
    <w:unhideWhenUsed/>
    <w:rsid w:val="00C27E81"/>
    <w:rPr>
      <w:rFonts w:ascii="ˎ̥" w:hAnsi="ˎ̥" w:hint="default"/>
      <w:strike w:val="0"/>
      <w:dstrike w:val="0"/>
      <w:color w:val="1E7A31"/>
      <w:sz w:val="18"/>
      <w:szCs w:val="18"/>
      <w:u w:val="none"/>
      <w:effect w:val="none"/>
    </w:rPr>
  </w:style>
  <w:style w:type="paragraph" w:styleId="10">
    <w:name w:val="toc 1"/>
    <w:basedOn w:val="a"/>
    <w:next w:val="a"/>
    <w:autoRedefine/>
    <w:uiPriority w:val="39"/>
    <w:unhideWhenUsed/>
    <w:qFormat/>
    <w:rsid w:val="00C27E81"/>
    <w:pPr>
      <w:tabs>
        <w:tab w:val="left" w:pos="840"/>
        <w:tab w:val="right" w:leader="dot" w:pos="8296"/>
      </w:tabs>
      <w:ind w:firstLineChars="0" w:firstLine="0"/>
    </w:pPr>
    <w:rPr>
      <w:rFonts w:ascii="宋体" w:hAnsi="宋体"/>
      <w:b/>
      <w:noProof/>
      <w:szCs w:val="28"/>
    </w:rPr>
  </w:style>
  <w:style w:type="paragraph" w:styleId="20">
    <w:name w:val="toc 2"/>
    <w:basedOn w:val="a"/>
    <w:next w:val="a"/>
    <w:autoRedefine/>
    <w:uiPriority w:val="39"/>
    <w:unhideWhenUsed/>
    <w:qFormat/>
    <w:rsid w:val="00C27E81"/>
    <w:pPr>
      <w:tabs>
        <w:tab w:val="right" w:leader="dot" w:pos="8296"/>
      </w:tabs>
      <w:ind w:leftChars="200" w:left="200" w:firstLineChars="0" w:firstLine="0"/>
    </w:pPr>
    <w:rPr>
      <w:noProof/>
    </w:rPr>
  </w:style>
  <w:style w:type="paragraph" w:styleId="31">
    <w:name w:val="toc 3"/>
    <w:basedOn w:val="a"/>
    <w:next w:val="a"/>
    <w:autoRedefine/>
    <w:uiPriority w:val="39"/>
    <w:unhideWhenUsed/>
    <w:qFormat/>
    <w:rsid w:val="00C27E81"/>
    <w:pPr>
      <w:tabs>
        <w:tab w:val="right" w:leader="dot" w:pos="8296"/>
      </w:tabs>
      <w:ind w:leftChars="400" w:left="400" w:firstLineChars="0" w:firstLine="0"/>
    </w:pPr>
    <w:rPr>
      <w:noProof/>
    </w:rPr>
  </w:style>
  <w:style w:type="paragraph" w:styleId="40">
    <w:name w:val="toc 4"/>
    <w:basedOn w:val="a"/>
    <w:next w:val="a"/>
    <w:autoRedefine/>
    <w:uiPriority w:val="39"/>
    <w:unhideWhenUsed/>
    <w:rsid w:val="00C27E81"/>
    <w:pPr>
      <w:tabs>
        <w:tab w:val="right" w:leader="dot" w:pos="8296"/>
      </w:tabs>
      <w:spacing w:line="288" w:lineRule="auto"/>
      <w:ind w:leftChars="405" w:left="850" w:firstLine="1"/>
    </w:pPr>
    <w:rPr>
      <w:noProof/>
    </w:rPr>
  </w:style>
  <w:style w:type="paragraph" w:styleId="af3">
    <w:name w:val="Body Text"/>
    <w:basedOn w:val="a"/>
    <w:link w:val="Char8"/>
    <w:uiPriority w:val="99"/>
    <w:semiHidden/>
    <w:unhideWhenUsed/>
    <w:rsid w:val="00C27E81"/>
    <w:pPr>
      <w:spacing w:after="120"/>
    </w:pPr>
  </w:style>
  <w:style w:type="character" w:customStyle="1" w:styleId="Char8">
    <w:name w:val="正文文本 Char"/>
    <w:link w:val="af3"/>
    <w:uiPriority w:val="99"/>
    <w:semiHidden/>
    <w:rsid w:val="00C27E81"/>
    <w:rPr>
      <w:rFonts w:ascii="Times New Roman" w:eastAsia="宋体" w:hAnsi="Times New Roman" w:cs="Times New Roman"/>
      <w:sz w:val="28"/>
    </w:rPr>
  </w:style>
  <w:style w:type="character" w:styleId="af4">
    <w:name w:val="page number"/>
    <w:rsid w:val="00C27E81"/>
  </w:style>
  <w:style w:type="paragraph" w:styleId="af5">
    <w:name w:val="Body Text First Indent"/>
    <w:basedOn w:val="af3"/>
    <w:link w:val="Char9"/>
    <w:rsid w:val="00C27E81"/>
    <w:pPr>
      <w:widowControl/>
      <w:ind w:firstLine="420"/>
    </w:pPr>
    <w:rPr>
      <w:noProof/>
      <w:kern w:val="0"/>
      <w:szCs w:val="20"/>
    </w:rPr>
  </w:style>
  <w:style w:type="character" w:customStyle="1" w:styleId="Char9">
    <w:name w:val="正文首行缩进 Char"/>
    <w:link w:val="af5"/>
    <w:rsid w:val="00C27E81"/>
    <w:rPr>
      <w:rFonts w:ascii="Times New Roman" w:eastAsia="宋体" w:hAnsi="Times New Roman" w:cs="Times New Roman"/>
      <w:noProof/>
      <w:kern w:val="0"/>
      <w:sz w:val="28"/>
      <w:szCs w:val="20"/>
    </w:rPr>
  </w:style>
  <w:style w:type="paragraph" w:customStyle="1" w:styleId="af6">
    <w:name w:val="报告_封面标题"/>
    <w:basedOn w:val="a"/>
    <w:link w:val="Chara"/>
    <w:rsid w:val="00C27E81"/>
    <w:pPr>
      <w:jc w:val="center"/>
    </w:pPr>
    <w:rPr>
      <w:rFonts w:ascii="华文中宋" w:eastAsia="华文中宋" w:hAnsi="华文中宋"/>
      <w:b/>
      <w:sz w:val="52"/>
      <w:szCs w:val="52"/>
    </w:rPr>
  </w:style>
  <w:style w:type="table" w:styleId="af7">
    <w:name w:val="Table Grid"/>
    <w:basedOn w:val="a1"/>
    <w:uiPriority w:val="59"/>
    <w:rsid w:val="00C27E81"/>
    <w:pPr>
      <w:spacing w:line="360" w:lineRule="auto"/>
      <w:ind w:firstLineChars="200" w:firstLine="200"/>
      <w:jc w:val="center"/>
    </w:pPr>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1">
    <w:name w:val="中等深浅底纹 1 - 强调文字颜色 11"/>
    <w:basedOn w:val="a1"/>
    <w:uiPriority w:val="63"/>
    <w:rsid w:val="00C27E81"/>
    <w:pPr>
      <w:spacing w:line="360" w:lineRule="auto"/>
      <w:ind w:firstLineChars="200" w:firstLine="200"/>
      <w:jc w:val="center"/>
    </w:pPr>
    <w:rPr>
      <w:rFonts w:ascii="Calibri" w:eastAsia="宋体" w:hAnsi="Calibri" w:cs="Times New Roman"/>
      <w:kern w:val="0"/>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zhl">
    <w:name w:val="zhl_封面主标题"/>
    <w:link w:val="zhlChar"/>
    <w:autoRedefine/>
    <w:qFormat/>
    <w:rsid w:val="00C27E81"/>
    <w:pPr>
      <w:spacing w:line="360" w:lineRule="auto"/>
      <w:ind w:firstLineChars="200" w:firstLine="1044"/>
      <w:jc w:val="center"/>
    </w:pPr>
    <w:rPr>
      <w:rFonts w:ascii="黑体" w:eastAsia="黑体" w:hAnsi="华文中宋" w:cs="Times New Roman"/>
      <w:b/>
      <w:sz w:val="52"/>
      <w:szCs w:val="52"/>
    </w:rPr>
  </w:style>
  <w:style w:type="paragraph" w:customStyle="1" w:styleId="zhl0">
    <w:name w:val="zhl_封面单位日期"/>
    <w:next w:val="a"/>
    <w:link w:val="zhlChar0"/>
    <w:qFormat/>
    <w:rsid w:val="00C27E81"/>
    <w:pPr>
      <w:snapToGrid w:val="0"/>
      <w:spacing w:line="360" w:lineRule="auto"/>
      <w:ind w:firstLineChars="200" w:firstLine="643"/>
      <w:jc w:val="center"/>
    </w:pPr>
    <w:rPr>
      <w:rFonts w:ascii="宋体" w:eastAsia="宋体" w:hAnsi="宋体" w:cs="宋体"/>
      <w:b/>
      <w:kern w:val="0"/>
      <w:sz w:val="32"/>
      <w:szCs w:val="32"/>
    </w:rPr>
  </w:style>
  <w:style w:type="character" w:customStyle="1" w:styleId="Chara">
    <w:name w:val="报告_封面标题 Char"/>
    <w:link w:val="af6"/>
    <w:rsid w:val="00C27E81"/>
    <w:rPr>
      <w:rFonts w:ascii="华文中宋" w:eastAsia="华文中宋" w:hAnsi="华文中宋" w:cs="Times New Roman"/>
      <w:b/>
      <w:sz w:val="52"/>
      <w:szCs w:val="52"/>
    </w:rPr>
  </w:style>
  <w:style w:type="character" w:customStyle="1" w:styleId="zhlChar">
    <w:name w:val="zhl_封面主标题 Char"/>
    <w:link w:val="zhl"/>
    <w:rsid w:val="00C27E81"/>
    <w:rPr>
      <w:rFonts w:ascii="黑体" w:eastAsia="黑体" w:hAnsi="华文中宋" w:cs="Times New Roman"/>
      <w:b/>
      <w:sz w:val="52"/>
      <w:szCs w:val="52"/>
    </w:rPr>
  </w:style>
  <w:style w:type="character" w:customStyle="1" w:styleId="zhlChar0">
    <w:name w:val="zhl_封面单位日期 Char"/>
    <w:link w:val="zhl0"/>
    <w:rsid w:val="00C27E81"/>
    <w:rPr>
      <w:rFonts w:ascii="宋体" w:eastAsia="宋体" w:hAnsi="宋体" w:cs="宋体"/>
      <w:b/>
      <w:kern w:val="0"/>
      <w:sz w:val="32"/>
      <w:szCs w:val="32"/>
    </w:rPr>
  </w:style>
  <w:style w:type="paragraph" w:customStyle="1" w:styleId="zhl1">
    <w:name w:val="zhl_封面副标题"/>
    <w:next w:val="a"/>
    <w:link w:val="zhlChar1"/>
    <w:autoRedefine/>
    <w:qFormat/>
    <w:rsid w:val="00C27E81"/>
    <w:pPr>
      <w:spacing w:line="360" w:lineRule="auto"/>
      <w:ind w:firstLineChars="200" w:firstLine="200"/>
      <w:jc w:val="center"/>
    </w:pPr>
    <w:rPr>
      <w:rFonts w:ascii="黑体" w:eastAsia="黑体" w:hAnsi="华文中宋" w:cs="Times New Roman"/>
      <w:b/>
      <w:sz w:val="44"/>
      <w:szCs w:val="44"/>
    </w:rPr>
  </w:style>
  <w:style w:type="character" w:customStyle="1" w:styleId="zhlChar1">
    <w:name w:val="zhl_封面副标题 Char"/>
    <w:link w:val="zhl1"/>
    <w:rsid w:val="00C27E81"/>
    <w:rPr>
      <w:rFonts w:ascii="黑体" w:eastAsia="黑体" w:hAnsi="华文中宋" w:cs="Times New Roman"/>
      <w:b/>
      <w:sz w:val="44"/>
      <w:szCs w:val="44"/>
    </w:rPr>
  </w:style>
  <w:style w:type="paragraph" w:customStyle="1" w:styleId="af8">
    <w:name w:val="表头"/>
    <w:basedOn w:val="a"/>
    <w:qFormat/>
    <w:rsid w:val="00C27E81"/>
    <w:pPr>
      <w:ind w:firstLineChars="0" w:firstLine="0"/>
      <w:jc w:val="center"/>
    </w:pPr>
    <w:rPr>
      <w:rFonts w:eastAsia="黑体"/>
      <w:sz w:val="24"/>
    </w:rPr>
  </w:style>
  <w:style w:type="table" w:styleId="-1">
    <w:name w:val="Dark List Accent 1"/>
    <w:basedOn w:val="a1"/>
    <w:uiPriority w:val="70"/>
    <w:rsid w:val="00C27E81"/>
    <w:rPr>
      <w:rFonts w:ascii="Calibri" w:eastAsia="宋体" w:hAnsi="Calibri" w:cs="Times New Roman"/>
      <w:color w:val="FFFFFF"/>
      <w:kern w:val="0"/>
      <w:sz w:val="20"/>
      <w:szCs w:val="20"/>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11">
    <w:name w:val="浅色底纹1"/>
    <w:basedOn w:val="a1"/>
    <w:uiPriority w:val="60"/>
    <w:rsid w:val="00C27E81"/>
    <w:rPr>
      <w:rFonts w:ascii="Calibri" w:eastAsia="宋体" w:hAnsi="Calibri" w:cs="Times New Roman"/>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
    <w:name w:val="浅色底纹 - 强调文字颜色 11"/>
    <w:basedOn w:val="a1"/>
    <w:uiPriority w:val="60"/>
    <w:rsid w:val="00C27E81"/>
    <w:rPr>
      <w:rFonts w:ascii="Calibri" w:eastAsia="宋体" w:hAnsi="Calibri" w:cs="Times New Roman"/>
      <w:color w:val="365F91"/>
      <w:kern w:val="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0">
    <w:name w:val="浅色列表 - 强调文字颜色 11"/>
    <w:basedOn w:val="a1"/>
    <w:uiPriority w:val="61"/>
    <w:rsid w:val="00C27E81"/>
    <w:rPr>
      <w:rFonts w:ascii="Calibri" w:eastAsia="宋体" w:hAnsi="Calibri" w:cs="Times New Roman"/>
      <w:kern w:val="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zhl2">
    <w:name w:val="zhl_封面标题"/>
    <w:basedOn w:val="af6"/>
    <w:link w:val="zhlChar2"/>
    <w:qFormat/>
    <w:rsid w:val="00C27E81"/>
    <w:pPr>
      <w:ind w:firstLine="880"/>
    </w:pPr>
    <w:rPr>
      <w:b w:val="0"/>
      <w:sz w:val="44"/>
      <w:szCs w:val="44"/>
    </w:rPr>
  </w:style>
  <w:style w:type="paragraph" w:customStyle="1" w:styleId="zhl3">
    <w:name w:val="zhl_单位日期"/>
    <w:basedOn w:val="a"/>
    <w:link w:val="zhlChar3"/>
    <w:qFormat/>
    <w:rsid w:val="00C27E81"/>
    <w:pPr>
      <w:widowControl/>
      <w:snapToGrid w:val="0"/>
      <w:ind w:firstLine="643"/>
      <w:jc w:val="center"/>
    </w:pPr>
    <w:rPr>
      <w:rFonts w:ascii="宋体" w:hAnsi="宋体" w:cs="宋体"/>
      <w:b/>
      <w:kern w:val="0"/>
      <w:sz w:val="32"/>
      <w:szCs w:val="32"/>
    </w:rPr>
  </w:style>
  <w:style w:type="character" w:customStyle="1" w:styleId="zhlChar2">
    <w:name w:val="zhl_封面标题 Char"/>
    <w:link w:val="zhl2"/>
    <w:rsid w:val="00C27E81"/>
    <w:rPr>
      <w:rFonts w:ascii="华文中宋" w:eastAsia="华文中宋" w:hAnsi="华文中宋" w:cs="Times New Roman"/>
      <w:sz w:val="44"/>
      <w:szCs w:val="44"/>
    </w:rPr>
  </w:style>
  <w:style w:type="character" w:customStyle="1" w:styleId="zhlChar3">
    <w:name w:val="zhl_单位日期 Char"/>
    <w:link w:val="zhl3"/>
    <w:rsid w:val="00C27E81"/>
    <w:rPr>
      <w:rFonts w:ascii="宋体" w:eastAsia="宋体" w:hAnsi="宋体" w:cs="宋体"/>
      <w:b/>
      <w:kern w:val="0"/>
      <w:sz w:val="32"/>
      <w:szCs w:val="32"/>
    </w:rPr>
  </w:style>
  <w:style w:type="paragraph" w:styleId="TOC">
    <w:name w:val="TOC Heading"/>
    <w:basedOn w:val="1"/>
    <w:next w:val="a"/>
    <w:uiPriority w:val="39"/>
    <w:unhideWhenUsed/>
    <w:qFormat/>
    <w:rsid w:val="00C27E81"/>
    <w:pPr>
      <w:spacing w:before="480" w:after="0" w:line="276" w:lineRule="auto"/>
      <w:outlineLvl w:val="9"/>
    </w:pPr>
    <w:rPr>
      <w:rFonts w:ascii="Cambria" w:hAnsi="Cambria"/>
      <w:color w:val="365F91"/>
      <w:kern w:val="0"/>
      <w:sz w:val="28"/>
      <w:szCs w:val="28"/>
    </w:rPr>
  </w:style>
  <w:style w:type="paragraph" w:customStyle="1" w:styleId="02">
    <w:name w:val="02概念"/>
    <w:basedOn w:val="2"/>
    <w:rsid w:val="00C27E81"/>
    <w:pPr>
      <w:widowControl w:val="0"/>
      <w:spacing w:before="120" w:after="0" w:line="300" w:lineRule="auto"/>
      <w:ind w:left="528"/>
      <w:jc w:val="both"/>
    </w:pPr>
    <w:rPr>
      <w:rFonts w:ascii="Times New Roman" w:eastAsia="黑体" w:hAnsi="Times New Roman" w:cs="宋体"/>
      <w:b w:val="0"/>
      <w:bCs w:val="0"/>
      <w:spacing w:val="8"/>
      <w:sz w:val="30"/>
      <w:szCs w:val="20"/>
    </w:rPr>
  </w:style>
  <w:style w:type="paragraph" w:styleId="af9">
    <w:name w:val="caption"/>
    <w:basedOn w:val="a"/>
    <w:next w:val="a"/>
    <w:link w:val="Charb"/>
    <w:qFormat/>
    <w:rsid w:val="00C27E81"/>
    <w:pPr>
      <w:spacing w:line="240" w:lineRule="auto"/>
      <w:ind w:firstLineChars="0" w:firstLine="0"/>
    </w:pPr>
    <w:rPr>
      <w:rFonts w:ascii="Arial" w:eastAsia="黑体" w:hAnsi="Arial" w:cs="Arial"/>
      <w:sz w:val="20"/>
      <w:szCs w:val="20"/>
    </w:rPr>
  </w:style>
  <w:style w:type="paragraph" w:customStyle="1" w:styleId="zhl4">
    <w:name w:val="zhl_表格文字"/>
    <w:basedOn w:val="a"/>
    <w:link w:val="zhlChar4"/>
    <w:autoRedefine/>
    <w:qFormat/>
    <w:rsid w:val="00C27E81"/>
    <w:pPr>
      <w:spacing w:line="240" w:lineRule="exact"/>
      <w:ind w:firstLineChars="0" w:firstLine="0"/>
      <w:jc w:val="center"/>
    </w:pPr>
    <w:rPr>
      <w:rFonts w:ascii="宋体" w:hAnsi="宋体" w:cs="宋体"/>
      <w:kern w:val="0"/>
      <w:sz w:val="24"/>
      <w:szCs w:val="24"/>
    </w:rPr>
  </w:style>
  <w:style w:type="character" w:customStyle="1" w:styleId="zhlChar4">
    <w:name w:val="zhl_表格文字 Char"/>
    <w:link w:val="zhl4"/>
    <w:rsid w:val="00C27E81"/>
    <w:rPr>
      <w:rFonts w:ascii="宋体" w:eastAsia="宋体" w:hAnsi="宋体" w:cs="宋体"/>
      <w:kern w:val="0"/>
      <w:sz w:val="24"/>
      <w:szCs w:val="24"/>
    </w:rPr>
  </w:style>
  <w:style w:type="paragraph" w:customStyle="1" w:styleId="zhl5">
    <w:name w:val="zhl_标题5"/>
    <w:basedOn w:val="4"/>
    <w:next w:val="a"/>
    <w:link w:val="zhl5Char"/>
    <w:autoRedefine/>
    <w:qFormat/>
    <w:rsid w:val="00C27E81"/>
    <w:pPr>
      <w:numPr>
        <w:ilvl w:val="0"/>
        <w:numId w:val="0"/>
      </w:numPr>
      <w:spacing w:line="360" w:lineRule="auto"/>
    </w:pPr>
    <w:rPr>
      <w:b w:val="0"/>
    </w:rPr>
  </w:style>
  <w:style w:type="character" w:customStyle="1" w:styleId="zhl5Char">
    <w:name w:val="zhl_标题5 Char"/>
    <w:link w:val="zhl5"/>
    <w:rsid w:val="00C27E81"/>
    <w:rPr>
      <w:rFonts w:ascii="Cambria" w:eastAsia="黑体" w:hAnsi="Cambria" w:cs="Times New Roman"/>
      <w:kern w:val="44"/>
      <w:sz w:val="28"/>
      <w:szCs w:val="28"/>
    </w:rPr>
  </w:style>
  <w:style w:type="paragraph" w:customStyle="1" w:styleId="zhl6">
    <w:name w:val="zhl_标题6"/>
    <w:basedOn w:val="zhl5"/>
    <w:next w:val="a"/>
    <w:link w:val="zhl6Char"/>
    <w:qFormat/>
    <w:rsid w:val="00C27E81"/>
    <w:pPr>
      <w:numPr>
        <w:ilvl w:val="5"/>
      </w:numPr>
      <w:outlineLvl w:val="5"/>
    </w:pPr>
    <w:rPr>
      <w:kern w:val="2"/>
      <w:szCs w:val="22"/>
    </w:rPr>
  </w:style>
  <w:style w:type="character" w:customStyle="1" w:styleId="zhl6Char">
    <w:name w:val="zhl_标题6 Char"/>
    <w:link w:val="zhl6"/>
    <w:rsid w:val="00C27E81"/>
    <w:rPr>
      <w:rFonts w:ascii="Cambria" w:eastAsia="黑体" w:hAnsi="Cambria" w:cs="Times New Roman"/>
      <w:sz w:val="28"/>
    </w:rPr>
  </w:style>
  <w:style w:type="paragraph" w:customStyle="1" w:styleId="zhl7">
    <w:name w:val="zhl_专题标题"/>
    <w:basedOn w:val="a"/>
    <w:link w:val="zhlChar5"/>
    <w:autoRedefine/>
    <w:qFormat/>
    <w:rsid w:val="00C27E81"/>
    <w:pPr>
      <w:ind w:firstLine="602"/>
      <w:jc w:val="center"/>
    </w:pPr>
    <w:rPr>
      <w:b/>
      <w:kern w:val="0"/>
      <w:sz w:val="30"/>
      <w:szCs w:val="30"/>
    </w:rPr>
  </w:style>
  <w:style w:type="character" w:customStyle="1" w:styleId="zhlChar5">
    <w:name w:val="zhl_专题标题 Char"/>
    <w:link w:val="zhl7"/>
    <w:rsid w:val="00C27E81"/>
    <w:rPr>
      <w:rFonts w:ascii="Times New Roman" w:eastAsia="宋体" w:hAnsi="Times New Roman" w:cs="Times New Roman"/>
      <w:b/>
      <w:kern w:val="0"/>
      <w:sz w:val="30"/>
      <w:szCs w:val="30"/>
    </w:rPr>
  </w:style>
  <w:style w:type="character" w:customStyle="1" w:styleId="Charb">
    <w:name w:val="题注 Char"/>
    <w:link w:val="af9"/>
    <w:rsid w:val="00C27E81"/>
    <w:rPr>
      <w:rFonts w:ascii="Arial" w:eastAsia="黑体" w:hAnsi="Arial" w:cs="Arial"/>
      <w:sz w:val="20"/>
      <w:szCs w:val="20"/>
    </w:rPr>
  </w:style>
  <w:style w:type="character" w:styleId="afa">
    <w:name w:val="Strong"/>
    <w:uiPriority w:val="22"/>
    <w:qFormat/>
    <w:rsid w:val="00C27E81"/>
    <w:rPr>
      <w:b/>
      <w:bCs/>
    </w:rPr>
  </w:style>
  <w:style w:type="paragraph" w:styleId="afb">
    <w:name w:val="No Spacing"/>
    <w:link w:val="Charc"/>
    <w:uiPriority w:val="1"/>
    <w:qFormat/>
    <w:rsid w:val="00C27E81"/>
    <w:pPr>
      <w:widowControl w:val="0"/>
      <w:ind w:firstLineChars="200" w:firstLine="200"/>
    </w:pPr>
    <w:rPr>
      <w:rFonts w:ascii="Calibri" w:eastAsia="宋体" w:hAnsi="Calibri" w:cs="Times New Roman"/>
      <w:sz w:val="28"/>
    </w:rPr>
  </w:style>
  <w:style w:type="paragraph" w:customStyle="1" w:styleId="afc">
    <w:name w:val="大标题"/>
    <w:basedOn w:val="a"/>
    <w:rsid w:val="00C27E81"/>
    <w:rPr>
      <w:sz w:val="32"/>
    </w:rPr>
  </w:style>
  <w:style w:type="paragraph" w:customStyle="1" w:styleId="12">
    <w:name w:val="正文1"/>
    <w:link w:val="1Char0"/>
    <w:qFormat/>
    <w:rsid w:val="00C27E81"/>
    <w:pPr>
      <w:widowControl w:val="0"/>
      <w:adjustRightInd w:val="0"/>
      <w:spacing w:afterLines="50" w:line="360" w:lineRule="auto"/>
      <w:ind w:firstLineChars="200" w:firstLine="200"/>
      <w:jc w:val="both"/>
    </w:pPr>
    <w:rPr>
      <w:rFonts w:ascii="Arial" w:eastAsia="宋体" w:hAnsi="Arial" w:cs="Times New Roman"/>
      <w:spacing w:val="10"/>
      <w:sz w:val="28"/>
      <w:szCs w:val="24"/>
    </w:rPr>
  </w:style>
  <w:style w:type="character" w:customStyle="1" w:styleId="1Char0">
    <w:name w:val="正文1 Char"/>
    <w:link w:val="12"/>
    <w:rsid w:val="00C27E81"/>
    <w:rPr>
      <w:rFonts w:ascii="Arial" w:eastAsia="宋体" w:hAnsi="Arial" w:cs="Times New Roman"/>
      <w:spacing w:val="10"/>
      <w:sz w:val="28"/>
      <w:szCs w:val="24"/>
    </w:rPr>
  </w:style>
  <w:style w:type="character" w:customStyle="1" w:styleId="zhl2Char">
    <w:name w:val="zhl_标题 2 Char"/>
    <w:aliases w:val="mystyle2 Char,style2 Char,1题号 Char,节标题 Char,标题2 Char1,标题2 Char Char,标题 2 Char Char Char Char Char Char Char Char Char Char Char Char Char Char Char Char Char Char Char Char Char Char Char Char Char Char Char Char Char Char"/>
    <w:uiPriority w:val="9"/>
    <w:rsid w:val="00C27E81"/>
    <w:rPr>
      <w:rFonts w:ascii="Cambria" w:eastAsia="宋体" w:hAnsi="Cambria" w:cs="Times New Roman"/>
      <w:b/>
      <w:bCs/>
      <w:kern w:val="0"/>
      <w:sz w:val="28"/>
      <w:szCs w:val="32"/>
    </w:rPr>
  </w:style>
  <w:style w:type="paragraph" w:customStyle="1" w:styleId="zhl00">
    <w:name w:val="zhl_标题0"/>
    <w:basedOn w:val="a"/>
    <w:link w:val="zhl0Char"/>
    <w:rsid w:val="00C27E81"/>
    <w:pPr>
      <w:ind w:firstLine="640"/>
      <w:jc w:val="center"/>
    </w:pPr>
    <w:rPr>
      <w:rFonts w:ascii="黑体" w:eastAsia="黑体"/>
      <w:sz w:val="32"/>
      <w:szCs w:val="32"/>
      <w:lang w:val="x-none" w:eastAsia="x-none"/>
    </w:rPr>
  </w:style>
  <w:style w:type="character" w:customStyle="1" w:styleId="zhl0Char">
    <w:name w:val="zhl_标题0 Char"/>
    <w:link w:val="zhl00"/>
    <w:rsid w:val="00C27E81"/>
    <w:rPr>
      <w:rFonts w:ascii="黑体" w:eastAsia="黑体" w:hAnsi="Times New Roman" w:cs="Times New Roman"/>
      <w:sz w:val="32"/>
      <w:szCs w:val="32"/>
      <w:lang w:val="x-none" w:eastAsia="x-none"/>
    </w:rPr>
  </w:style>
  <w:style w:type="paragraph" w:customStyle="1" w:styleId="13">
    <w:name w:val="样式1"/>
    <w:link w:val="1Char1"/>
    <w:rsid w:val="00C27E81"/>
    <w:pPr>
      <w:ind w:firstLine="360"/>
    </w:pPr>
    <w:rPr>
      <w:rFonts w:ascii="Calibri" w:eastAsia="宋体" w:hAnsi="Calibri" w:cs="Times New Roman"/>
      <w:sz w:val="18"/>
      <w:szCs w:val="18"/>
    </w:rPr>
  </w:style>
  <w:style w:type="character" w:customStyle="1" w:styleId="1Char1">
    <w:name w:val="样式1 Char"/>
    <w:link w:val="13"/>
    <w:rsid w:val="00C27E81"/>
    <w:rPr>
      <w:rFonts w:ascii="Calibri" w:eastAsia="宋体" w:hAnsi="Calibri" w:cs="Times New Roman"/>
      <w:sz w:val="18"/>
      <w:szCs w:val="18"/>
    </w:rPr>
  </w:style>
  <w:style w:type="paragraph" w:customStyle="1" w:styleId="21">
    <w:name w:val="样式2"/>
    <w:link w:val="2Char0"/>
    <w:rsid w:val="00C27E81"/>
    <w:pPr>
      <w:ind w:firstLine="360"/>
    </w:pPr>
    <w:rPr>
      <w:rFonts w:ascii="Calibri" w:eastAsia="宋体" w:hAnsi="Calibri" w:cs="Times New Roman"/>
      <w:sz w:val="18"/>
      <w:szCs w:val="18"/>
    </w:rPr>
  </w:style>
  <w:style w:type="character" w:customStyle="1" w:styleId="2Char0">
    <w:name w:val="样式2 Char"/>
    <w:link w:val="21"/>
    <w:rsid w:val="00C27E81"/>
    <w:rPr>
      <w:rFonts w:ascii="Calibri" w:eastAsia="宋体" w:hAnsi="Calibri" w:cs="Times New Roman"/>
      <w:sz w:val="18"/>
      <w:szCs w:val="18"/>
    </w:rPr>
  </w:style>
  <w:style w:type="character" w:customStyle="1" w:styleId="apple-converted-space">
    <w:name w:val="apple-converted-space"/>
    <w:rsid w:val="00C27E81"/>
  </w:style>
  <w:style w:type="paragraph" w:customStyle="1" w:styleId="afd">
    <w:name w:val="文本正文"/>
    <w:basedOn w:val="a"/>
    <w:link w:val="Chard"/>
    <w:rsid w:val="00C27E81"/>
    <w:pPr>
      <w:ind w:firstLine="480"/>
    </w:pPr>
    <w:rPr>
      <w:sz w:val="24"/>
      <w:szCs w:val="20"/>
    </w:rPr>
  </w:style>
  <w:style w:type="character" w:customStyle="1" w:styleId="Chard">
    <w:name w:val="文本正文 Char"/>
    <w:link w:val="afd"/>
    <w:rsid w:val="00C27E81"/>
    <w:rPr>
      <w:rFonts w:ascii="Times New Roman" w:eastAsia="宋体" w:hAnsi="Times New Roman" w:cs="Times New Roman"/>
      <w:sz w:val="24"/>
      <w:szCs w:val="20"/>
    </w:rPr>
  </w:style>
  <w:style w:type="paragraph" w:customStyle="1" w:styleId="afe">
    <w:name w:val="图形"/>
    <w:basedOn w:val="afd"/>
    <w:next w:val="aff"/>
    <w:rsid w:val="00C27E81"/>
    <w:pPr>
      <w:spacing w:line="240" w:lineRule="auto"/>
      <w:ind w:firstLineChars="0" w:firstLine="0"/>
      <w:jc w:val="center"/>
    </w:pPr>
    <w:rPr>
      <w:sz w:val="21"/>
    </w:rPr>
  </w:style>
  <w:style w:type="paragraph" w:customStyle="1" w:styleId="aff">
    <w:name w:val="图名"/>
    <w:basedOn w:val="afd"/>
    <w:next w:val="afd"/>
    <w:rsid w:val="00C27E81"/>
    <w:pPr>
      <w:ind w:firstLineChars="0" w:firstLine="0"/>
      <w:jc w:val="center"/>
    </w:pPr>
    <w:rPr>
      <w:sz w:val="21"/>
    </w:rPr>
  </w:style>
  <w:style w:type="table" w:customStyle="1" w:styleId="14">
    <w:name w:val="网格型1"/>
    <w:basedOn w:val="a1"/>
    <w:next w:val="af7"/>
    <w:uiPriority w:val="59"/>
    <w:rsid w:val="00C27E81"/>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0">
    <w:name w:val="样式3"/>
    <w:uiPriority w:val="99"/>
    <w:rsid w:val="00C27E81"/>
    <w:pPr>
      <w:numPr>
        <w:numId w:val="2"/>
      </w:numPr>
    </w:pPr>
  </w:style>
  <w:style w:type="numbering" w:customStyle="1" w:styleId="310">
    <w:name w:val="样式31"/>
    <w:next w:val="30"/>
    <w:uiPriority w:val="99"/>
    <w:rsid w:val="00C27E81"/>
  </w:style>
  <w:style w:type="paragraph" w:customStyle="1" w:styleId="aff0">
    <w:name w:val="插图"/>
    <w:next w:val="a"/>
    <w:link w:val="Chare"/>
    <w:uiPriority w:val="99"/>
    <w:rsid w:val="00C27E81"/>
    <w:pPr>
      <w:snapToGrid w:val="0"/>
      <w:spacing w:beforeLines="50" w:afterLines="50"/>
      <w:jc w:val="center"/>
    </w:pPr>
    <w:rPr>
      <w:rFonts w:ascii="Times New Roman" w:eastAsia="宋体" w:hAnsi="Times New Roman" w:cs="Times New Roman"/>
      <w:szCs w:val="24"/>
    </w:rPr>
  </w:style>
  <w:style w:type="character" w:customStyle="1" w:styleId="Chare">
    <w:name w:val="插图 Char"/>
    <w:link w:val="aff0"/>
    <w:uiPriority w:val="99"/>
    <w:locked/>
    <w:rsid w:val="00C27E81"/>
    <w:rPr>
      <w:rFonts w:ascii="Times New Roman" w:eastAsia="宋体" w:hAnsi="Times New Roman" w:cs="Times New Roman"/>
      <w:szCs w:val="24"/>
    </w:rPr>
  </w:style>
  <w:style w:type="paragraph" w:styleId="50">
    <w:name w:val="toc 5"/>
    <w:basedOn w:val="a"/>
    <w:next w:val="a"/>
    <w:autoRedefine/>
    <w:uiPriority w:val="39"/>
    <w:unhideWhenUsed/>
    <w:rsid w:val="00C27E81"/>
    <w:pPr>
      <w:spacing w:line="240" w:lineRule="auto"/>
      <w:ind w:leftChars="800" w:left="1680" w:firstLineChars="0" w:firstLine="0"/>
      <w:jc w:val="both"/>
    </w:pPr>
    <w:rPr>
      <w:sz w:val="21"/>
    </w:rPr>
  </w:style>
  <w:style w:type="paragraph" w:styleId="60">
    <w:name w:val="toc 6"/>
    <w:basedOn w:val="a"/>
    <w:next w:val="a"/>
    <w:autoRedefine/>
    <w:uiPriority w:val="39"/>
    <w:unhideWhenUsed/>
    <w:rsid w:val="00C27E81"/>
    <w:pPr>
      <w:spacing w:line="240" w:lineRule="auto"/>
      <w:ind w:leftChars="1000" w:left="2100" w:firstLineChars="0" w:firstLine="0"/>
      <w:jc w:val="both"/>
    </w:pPr>
    <w:rPr>
      <w:sz w:val="21"/>
    </w:rPr>
  </w:style>
  <w:style w:type="paragraph" w:styleId="70">
    <w:name w:val="toc 7"/>
    <w:basedOn w:val="a"/>
    <w:next w:val="a"/>
    <w:autoRedefine/>
    <w:uiPriority w:val="39"/>
    <w:unhideWhenUsed/>
    <w:rsid w:val="00C27E81"/>
    <w:pPr>
      <w:spacing w:line="240" w:lineRule="auto"/>
      <w:ind w:leftChars="1200" w:left="2520" w:firstLineChars="0" w:firstLine="0"/>
      <w:jc w:val="both"/>
    </w:pPr>
    <w:rPr>
      <w:sz w:val="21"/>
    </w:rPr>
  </w:style>
  <w:style w:type="paragraph" w:styleId="80">
    <w:name w:val="toc 8"/>
    <w:basedOn w:val="a"/>
    <w:next w:val="a"/>
    <w:autoRedefine/>
    <w:uiPriority w:val="39"/>
    <w:unhideWhenUsed/>
    <w:rsid w:val="00C27E81"/>
    <w:pPr>
      <w:spacing w:line="240" w:lineRule="auto"/>
      <w:ind w:leftChars="1400" w:left="2940" w:firstLineChars="0" w:firstLine="0"/>
      <w:jc w:val="both"/>
    </w:pPr>
    <w:rPr>
      <w:sz w:val="21"/>
    </w:rPr>
  </w:style>
  <w:style w:type="paragraph" w:styleId="90">
    <w:name w:val="toc 9"/>
    <w:basedOn w:val="a"/>
    <w:next w:val="a"/>
    <w:autoRedefine/>
    <w:uiPriority w:val="39"/>
    <w:unhideWhenUsed/>
    <w:rsid w:val="00C27E81"/>
    <w:pPr>
      <w:spacing w:line="240" w:lineRule="auto"/>
      <w:ind w:leftChars="1600" w:left="3360" w:firstLineChars="0" w:firstLine="0"/>
      <w:jc w:val="both"/>
    </w:pPr>
    <w:rPr>
      <w:sz w:val="21"/>
    </w:rPr>
  </w:style>
  <w:style w:type="character" w:styleId="aff1">
    <w:name w:val="endnote reference"/>
    <w:uiPriority w:val="99"/>
    <w:semiHidden/>
    <w:unhideWhenUsed/>
    <w:rsid w:val="00C27E81"/>
    <w:rPr>
      <w:vertAlign w:val="superscript"/>
    </w:rPr>
  </w:style>
  <w:style w:type="paragraph" w:styleId="aff2">
    <w:name w:val="endnote text"/>
    <w:basedOn w:val="a"/>
    <w:link w:val="Charf"/>
    <w:uiPriority w:val="99"/>
    <w:unhideWhenUsed/>
    <w:rsid w:val="00C27E81"/>
    <w:pPr>
      <w:snapToGrid w:val="0"/>
      <w:spacing w:line="240" w:lineRule="auto"/>
      <w:ind w:firstLineChars="0" w:firstLine="0"/>
    </w:pPr>
    <w:rPr>
      <w:sz w:val="21"/>
    </w:rPr>
  </w:style>
  <w:style w:type="character" w:customStyle="1" w:styleId="Charf">
    <w:name w:val="尾注文本 Char"/>
    <w:link w:val="aff2"/>
    <w:uiPriority w:val="99"/>
    <w:rsid w:val="00C27E81"/>
    <w:rPr>
      <w:rFonts w:ascii="Times New Roman" w:eastAsia="宋体" w:hAnsi="Times New Roman" w:cs="Times New Roman"/>
    </w:rPr>
  </w:style>
  <w:style w:type="character" w:styleId="aff3">
    <w:name w:val="Emphasis"/>
    <w:uiPriority w:val="20"/>
    <w:qFormat/>
    <w:rsid w:val="00C27E81"/>
    <w:rPr>
      <w:i/>
      <w:iCs/>
    </w:rPr>
  </w:style>
  <w:style w:type="paragraph" w:styleId="aff4">
    <w:name w:val="Normal (Web)"/>
    <w:basedOn w:val="a"/>
    <w:uiPriority w:val="99"/>
    <w:semiHidden/>
    <w:unhideWhenUsed/>
    <w:rsid w:val="00C27E81"/>
    <w:pPr>
      <w:widowControl/>
      <w:spacing w:before="100" w:beforeAutospacing="1" w:after="100" w:afterAutospacing="1" w:line="240" w:lineRule="auto"/>
      <w:ind w:firstLineChars="0" w:firstLine="0"/>
    </w:pPr>
    <w:rPr>
      <w:rFonts w:ascii="宋体" w:hAnsi="宋体" w:cs="宋体"/>
      <w:kern w:val="0"/>
      <w:sz w:val="24"/>
      <w:szCs w:val="24"/>
    </w:rPr>
  </w:style>
  <w:style w:type="paragraph" w:styleId="HTML">
    <w:name w:val="HTML Preformatted"/>
    <w:basedOn w:val="a"/>
    <w:link w:val="HTMLChar"/>
    <w:uiPriority w:val="99"/>
    <w:semiHidden/>
    <w:unhideWhenUsed/>
    <w:rsid w:val="00C27E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 w:val="24"/>
      <w:szCs w:val="24"/>
    </w:rPr>
  </w:style>
  <w:style w:type="character" w:customStyle="1" w:styleId="HTMLChar">
    <w:name w:val="HTML 预设格式 Char"/>
    <w:link w:val="HTML"/>
    <w:uiPriority w:val="99"/>
    <w:semiHidden/>
    <w:rsid w:val="00C27E81"/>
    <w:rPr>
      <w:rFonts w:ascii="宋体" w:eastAsia="宋体" w:hAnsi="宋体" w:cs="宋体"/>
      <w:kern w:val="0"/>
      <w:sz w:val="24"/>
      <w:szCs w:val="24"/>
    </w:rPr>
  </w:style>
  <w:style w:type="table" w:styleId="aff5">
    <w:name w:val="Table Theme"/>
    <w:basedOn w:val="a1"/>
    <w:rsid w:val="00C27E81"/>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
    <w:name w:val="无间隔 Char"/>
    <w:link w:val="afb"/>
    <w:uiPriority w:val="1"/>
    <w:rsid w:val="00C27E81"/>
    <w:rPr>
      <w:rFonts w:ascii="Calibri" w:eastAsia="宋体" w:hAnsi="Calibri" w:cs="Times New Roman"/>
      <w:sz w:val="28"/>
    </w:rPr>
  </w:style>
  <w:style w:type="numbering" w:customStyle="1" w:styleId="ZHLList">
    <w:name w:val="ZHL_List"/>
    <w:uiPriority w:val="99"/>
    <w:rsid w:val="00C27E81"/>
    <w:pPr>
      <w:numPr>
        <w:numId w:val="1"/>
      </w:numPr>
    </w:pPr>
  </w:style>
  <w:style w:type="paragraph" w:customStyle="1" w:styleId="zhl8">
    <w:name w:val="zhl_图表标题"/>
    <w:basedOn w:val="af9"/>
    <w:next w:val="a"/>
    <w:link w:val="zhlChar6"/>
    <w:autoRedefine/>
    <w:qFormat/>
    <w:rsid w:val="00C27E81"/>
    <w:pPr>
      <w:spacing w:beforeLines="50" w:before="190" w:afterLines="50" w:after="190"/>
      <w:jc w:val="center"/>
    </w:pPr>
    <w:rPr>
      <w:rFonts w:ascii="宋体" w:eastAsia="宋体" w:hAnsi="宋体"/>
      <w:b/>
      <w:sz w:val="24"/>
      <w:szCs w:val="24"/>
    </w:rPr>
  </w:style>
  <w:style w:type="character" w:customStyle="1" w:styleId="zhlChar6">
    <w:name w:val="zhl_图表标题 Char"/>
    <w:link w:val="zhl8"/>
    <w:rsid w:val="00C27E81"/>
    <w:rPr>
      <w:rFonts w:ascii="宋体" w:eastAsia="宋体" w:hAnsi="宋体" w:cs="Arial"/>
      <w:b/>
      <w:sz w:val="24"/>
      <w:szCs w:val="24"/>
    </w:rPr>
  </w:style>
  <w:style w:type="paragraph" w:customStyle="1" w:styleId="T">
    <w:name w:val="T_封面标题"/>
    <w:basedOn w:val="af6"/>
    <w:link w:val="TChar"/>
    <w:qFormat/>
    <w:rsid w:val="00C27E81"/>
    <w:pPr>
      <w:ind w:firstLine="880"/>
    </w:pPr>
    <w:rPr>
      <w:b w:val="0"/>
      <w:sz w:val="44"/>
      <w:szCs w:val="44"/>
    </w:rPr>
  </w:style>
  <w:style w:type="character" w:customStyle="1" w:styleId="TChar">
    <w:name w:val="T_封面标题 Char"/>
    <w:link w:val="T"/>
    <w:rsid w:val="00C27E81"/>
    <w:rPr>
      <w:rFonts w:ascii="华文中宋" w:eastAsia="华文中宋" w:hAnsi="华文中宋" w:cs="Times New Roman"/>
      <w:sz w:val="44"/>
      <w:szCs w:val="44"/>
    </w:rPr>
  </w:style>
  <w:style w:type="paragraph" w:customStyle="1" w:styleId="T0">
    <w:name w:val="T_单位日期"/>
    <w:basedOn w:val="a"/>
    <w:link w:val="TChar0"/>
    <w:qFormat/>
    <w:rsid w:val="00C27E81"/>
    <w:pPr>
      <w:widowControl/>
      <w:snapToGrid w:val="0"/>
      <w:ind w:firstLine="643"/>
      <w:jc w:val="center"/>
    </w:pPr>
    <w:rPr>
      <w:rFonts w:ascii="宋体" w:hAnsi="宋体" w:cs="宋体"/>
      <w:b/>
      <w:kern w:val="0"/>
      <w:sz w:val="32"/>
      <w:szCs w:val="32"/>
    </w:rPr>
  </w:style>
  <w:style w:type="character" w:customStyle="1" w:styleId="TChar0">
    <w:name w:val="T_单位日期 Char"/>
    <w:link w:val="T0"/>
    <w:rsid w:val="00C27E81"/>
    <w:rPr>
      <w:rFonts w:ascii="宋体" w:eastAsia="宋体" w:hAnsi="宋体" w:cs="宋体"/>
      <w:b/>
      <w:kern w:val="0"/>
      <w:sz w:val="32"/>
      <w:szCs w:val="32"/>
    </w:rPr>
  </w:style>
  <w:style w:type="paragraph" w:customStyle="1" w:styleId="T1">
    <w:name w:val="T_表格文字"/>
    <w:basedOn w:val="a"/>
    <w:link w:val="TChar1"/>
    <w:autoRedefine/>
    <w:qFormat/>
    <w:rsid w:val="00C27E81"/>
    <w:pPr>
      <w:spacing w:line="240" w:lineRule="exact"/>
      <w:ind w:firstLineChars="0" w:firstLine="0"/>
      <w:jc w:val="center"/>
    </w:pPr>
    <w:rPr>
      <w:rFonts w:ascii="宋体" w:hAnsi="宋体" w:cs="宋体"/>
      <w:kern w:val="0"/>
      <w:sz w:val="24"/>
      <w:szCs w:val="24"/>
    </w:rPr>
  </w:style>
  <w:style w:type="character" w:customStyle="1" w:styleId="TChar1">
    <w:name w:val="T_表格文字 Char"/>
    <w:link w:val="T1"/>
    <w:rsid w:val="00C27E81"/>
    <w:rPr>
      <w:rFonts w:ascii="宋体" w:eastAsia="宋体" w:hAnsi="宋体" w:cs="宋体"/>
      <w:kern w:val="0"/>
      <w:sz w:val="24"/>
      <w:szCs w:val="24"/>
    </w:rPr>
  </w:style>
  <w:style w:type="paragraph" w:customStyle="1" w:styleId="T6">
    <w:name w:val="T_标题6"/>
    <w:basedOn w:val="T5"/>
    <w:next w:val="a"/>
    <w:link w:val="T6Char"/>
    <w:qFormat/>
    <w:rsid w:val="00C27E81"/>
    <w:pPr>
      <w:numPr>
        <w:ilvl w:val="5"/>
      </w:numPr>
      <w:outlineLvl w:val="5"/>
    </w:pPr>
    <w:rPr>
      <w:kern w:val="2"/>
      <w:szCs w:val="22"/>
    </w:rPr>
  </w:style>
  <w:style w:type="character" w:customStyle="1" w:styleId="T6Char">
    <w:name w:val="T_标题6 Char"/>
    <w:link w:val="T6"/>
    <w:rsid w:val="00C27E81"/>
    <w:rPr>
      <w:rFonts w:ascii="Cambria" w:eastAsia="黑体" w:hAnsi="Cambria" w:cs="Times New Roman"/>
      <w:sz w:val="28"/>
    </w:rPr>
  </w:style>
  <w:style w:type="paragraph" w:customStyle="1" w:styleId="T5">
    <w:name w:val="T_标题5"/>
    <w:basedOn w:val="4"/>
    <w:next w:val="a"/>
    <w:link w:val="T5Char"/>
    <w:autoRedefine/>
    <w:qFormat/>
    <w:rsid w:val="00C27E81"/>
    <w:pPr>
      <w:numPr>
        <w:ilvl w:val="4"/>
      </w:numPr>
      <w:spacing w:line="360" w:lineRule="auto"/>
    </w:pPr>
    <w:rPr>
      <w:b w:val="0"/>
    </w:rPr>
  </w:style>
  <w:style w:type="character" w:customStyle="1" w:styleId="T5Char">
    <w:name w:val="T_标题5 Char"/>
    <w:link w:val="T5"/>
    <w:rsid w:val="00C27E81"/>
    <w:rPr>
      <w:rFonts w:ascii="Cambria" w:eastAsia="黑体" w:hAnsi="Cambria" w:cs="Times New Roman"/>
      <w:kern w:val="44"/>
      <w:sz w:val="28"/>
      <w:szCs w:val="28"/>
    </w:rPr>
  </w:style>
  <w:style w:type="paragraph" w:customStyle="1" w:styleId="T00">
    <w:name w:val="T_标题0"/>
    <w:basedOn w:val="a"/>
    <w:link w:val="T0Char"/>
    <w:rsid w:val="00C27E81"/>
    <w:pPr>
      <w:ind w:firstLine="640"/>
      <w:jc w:val="center"/>
    </w:pPr>
    <w:rPr>
      <w:rFonts w:ascii="黑体" w:eastAsia="黑体"/>
      <w:sz w:val="32"/>
      <w:szCs w:val="32"/>
      <w:lang w:val="x-none" w:eastAsia="x-none"/>
    </w:rPr>
  </w:style>
  <w:style w:type="character" w:customStyle="1" w:styleId="T0Char">
    <w:name w:val="T_标题0 Char"/>
    <w:link w:val="T00"/>
    <w:rsid w:val="00C27E81"/>
    <w:rPr>
      <w:rFonts w:ascii="黑体" w:eastAsia="黑体" w:hAnsi="Times New Roman" w:cs="Times New Roman"/>
      <w:sz w:val="32"/>
      <w:szCs w:val="32"/>
      <w:lang w:val="x-none" w:eastAsia="x-none"/>
    </w:rPr>
  </w:style>
  <w:style w:type="character" w:customStyle="1" w:styleId="T2">
    <w:name w:val="T_标题 2"/>
    <w:uiPriority w:val="9"/>
    <w:rsid w:val="00C27E81"/>
    <w:rPr>
      <w:rFonts w:ascii="Cambria" w:eastAsia="宋体" w:hAnsi="Cambria" w:cs="Times New Roman"/>
      <w:b/>
      <w:bCs/>
      <w:kern w:val="0"/>
      <w:sz w:val="28"/>
      <w:szCs w:val="32"/>
    </w:rPr>
  </w:style>
  <w:style w:type="paragraph" w:customStyle="1" w:styleId="T3">
    <w:name w:val="T_专题标题"/>
    <w:basedOn w:val="a"/>
    <w:link w:val="TChar2"/>
    <w:autoRedefine/>
    <w:qFormat/>
    <w:rsid w:val="00C27E81"/>
    <w:pPr>
      <w:ind w:firstLine="602"/>
      <w:jc w:val="center"/>
    </w:pPr>
    <w:rPr>
      <w:b/>
      <w:kern w:val="0"/>
      <w:sz w:val="30"/>
      <w:szCs w:val="30"/>
    </w:rPr>
  </w:style>
  <w:style w:type="character" w:customStyle="1" w:styleId="TChar2">
    <w:name w:val="T_专题标题 Char"/>
    <w:link w:val="T3"/>
    <w:rsid w:val="00C27E81"/>
    <w:rPr>
      <w:rFonts w:ascii="Times New Roman" w:eastAsia="宋体" w:hAnsi="Times New Roman" w:cs="Times New Roman"/>
      <w:b/>
      <w:kern w:val="0"/>
      <w:sz w:val="30"/>
      <w:szCs w:val="30"/>
    </w:rPr>
  </w:style>
  <w:style w:type="paragraph" w:customStyle="1" w:styleId="T4">
    <w:name w:val="T_图表标题"/>
    <w:basedOn w:val="af9"/>
    <w:next w:val="a"/>
    <w:link w:val="TChar3"/>
    <w:autoRedefine/>
    <w:qFormat/>
    <w:rsid w:val="00C27E81"/>
    <w:pPr>
      <w:spacing w:beforeLines="50" w:before="190" w:afterLines="50" w:after="190"/>
      <w:jc w:val="center"/>
    </w:pPr>
    <w:rPr>
      <w:rFonts w:ascii="宋体" w:eastAsia="宋体" w:hAnsi="宋体"/>
      <w:b/>
      <w:sz w:val="24"/>
      <w:szCs w:val="24"/>
    </w:rPr>
  </w:style>
  <w:style w:type="character" w:customStyle="1" w:styleId="TChar3">
    <w:name w:val="T_图表标题 Char"/>
    <w:link w:val="T4"/>
    <w:rsid w:val="00C27E81"/>
    <w:rPr>
      <w:rFonts w:ascii="宋体" w:eastAsia="宋体" w:hAnsi="宋体" w:cs="Arial"/>
      <w:b/>
      <w:sz w:val="24"/>
      <w:szCs w:val="24"/>
    </w:rPr>
  </w:style>
  <w:style w:type="paragraph" w:customStyle="1" w:styleId="T7">
    <w:name w:val="T_封面主标题"/>
    <w:link w:val="TChar4"/>
    <w:autoRedefine/>
    <w:qFormat/>
    <w:rsid w:val="00C27E81"/>
    <w:pPr>
      <w:spacing w:line="360" w:lineRule="auto"/>
      <w:ind w:firstLineChars="200" w:firstLine="1044"/>
      <w:jc w:val="center"/>
    </w:pPr>
    <w:rPr>
      <w:rFonts w:ascii="黑体" w:eastAsia="黑体" w:hAnsi="华文中宋" w:cs="Times New Roman"/>
      <w:b/>
      <w:sz w:val="52"/>
      <w:szCs w:val="52"/>
    </w:rPr>
  </w:style>
  <w:style w:type="character" w:customStyle="1" w:styleId="TChar4">
    <w:name w:val="T_封面主标题 Char"/>
    <w:link w:val="T7"/>
    <w:rsid w:val="00C27E81"/>
    <w:rPr>
      <w:rFonts w:ascii="黑体" w:eastAsia="黑体" w:hAnsi="华文中宋" w:cs="Times New Roman"/>
      <w:b/>
      <w:sz w:val="52"/>
      <w:szCs w:val="52"/>
    </w:rPr>
  </w:style>
  <w:style w:type="paragraph" w:customStyle="1" w:styleId="T8">
    <w:name w:val="T_封面副标题"/>
    <w:next w:val="a"/>
    <w:link w:val="TChar5"/>
    <w:autoRedefine/>
    <w:qFormat/>
    <w:rsid w:val="00C27E81"/>
    <w:pPr>
      <w:spacing w:line="360" w:lineRule="auto"/>
      <w:ind w:firstLineChars="200" w:firstLine="200"/>
      <w:jc w:val="center"/>
    </w:pPr>
    <w:rPr>
      <w:rFonts w:ascii="黑体" w:eastAsia="黑体" w:hAnsi="华文中宋" w:cs="Times New Roman"/>
      <w:b/>
      <w:sz w:val="44"/>
      <w:szCs w:val="44"/>
    </w:rPr>
  </w:style>
  <w:style w:type="character" w:customStyle="1" w:styleId="TChar5">
    <w:name w:val="T_封面副标题 Char"/>
    <w:link w:val="T8"/>
    <w:rsid w:val="00C27E81"/>
    <w:rPr>
      <w:rFonts w:ascii="黑体" w:eastAsia="黑体" w:hAnsi="华文中宋" w:cs="Times New Roman"/>
      <w:b/>
      <w:sz w:val="44"/>
      <w:szCs w:val="44"/>
    </w:rPr>
  </w:style>
  <w:style w:type="paragraph" w:customStyle="1" w:styleId="T9">
    <w:name w:val="T_封面单位日期"/>
    <w:next w:val="a"/>
    <w:link w:val="TChar6"/>
    <w:qFormat/>
    <w:rsid w:val="00C27E81"/>
    <w:pPr>
      <w:snapToGrid w:val="0"/>
      <w:spacing w:line="360" w:lineRule="auto"/>
      <w:ind w:firstLineChars="200" w:firstLine="643"/>
      <w:jc w:val="center"/>
    </w:pPr>
    <w:rPr>
      <w:rFonts w:ascii="宋体" w:eastAsia="宋体" w:hAnsi="宋体" w:cs="宋体"/>
      <w:b/>
      <w:kern w:val="0"/>
      <w:sz w:val="32"/>
      <w:szCs w:val="32"/>
    </w:rPr>
  </w:style>
  <w:style w:type="character" w:customStyle="1" w:styleId="TChar6">
    <w:name w:val="T_封面单位日期 Char"/>
    <w:link w:val="T9"/>
    <w:rsid w:val="00C27E81"/>
    <w:rPr>
      <w:rFonts w:ascii="宋体" w:eastAsia="宋体" w:hAnsi="宋体" w:cs="宋体"/>
      <w:b/>
      <w:kern w:val="0"/>
      <w:sz w:val="32"/>
      <w:szCs w:val="32"/>
    </w:rPr>
  </w:style>
  <w:style w:type="paragraph" w:customStyle="1" w:styleId="Ta">
    <w:name w:val="T_表标题"/>
    <w:basedOn w:val="9"/>
    <w:qFormat/>
    <w:rsid w:val="00C27E81"/>
    <w:pPr>
      <w:numPr>
        <w:ilvl w:val="0"/>
        <w:numId w:val="0"/>
      </w:numPr>
      <w:spacing w:before="0" w:line="324" w:lineRule="auto"/>
      <w:ind w:left="1559"/>
    </w:pPr>
    <w:rPr>
      <w:rFonts w:ascii="Times New Roman" w:hAnsi="Times New Roman" w:cs="Times New Roman"/>
      <w:b/>
      <w:sz w:val="24"/>
    </w:rPr>
  </w:style>
  <w:style w:type="paragraph" w:customStyle="1" w:styleId="Tb">
    <w:name w:val="T_图标题"/>
    <w:basedOn w:val="af9"/>
    <w:next w:val="a"/>
    <w:link w:val="TChar7"/>
    <w:autoRedefine/>
    <w:qFormat/>
    <w:rsid w:val="00C27E81"/>
    <w:pPr>
      <w:spacing w:beforeLines="50" w:before="190" w:afterLines="50" w:after="190"/>
      <w:jc w:val="center"/>
    </w:pPr>
    <w:rPr>
      <w:rFonts w:ascii="宋体" w:eastAsia="宋体" w:hAnsi="宋体"/>
      <w:b/>
      <w:sz w:val="24"/>
      <w:szCs w:val="24"/>
    </w:rPr>
  </w:style>
  <w:style w:type="character" w:customStyle="1" w:styleId="TChar7">
    <w:name w:val="T_图标题 Char"/>
    <w:link w:val="Tb"/>
    <w:rsid w:val="00C27E81"/>
    <w:rPr>
      <w:rFonts w:ascii="宋体" w:eastAsia="宋体" w:hAnsi="宋体" w:cs="Arial"/>
      <w:b/>
      <w:sz w:val="24"/>
      <w:szCs w:val="24"/>
    </w:rPr>
  </w:style>
  <w:style w:type="paragraph" w:customStyle="1" w:styleId="chenyy">
    <w:name w:val="表标题－chenyy"/>
    <w:basedOn w:val="9"/>
    <w:qFormat/>
    <w:rsid w:val="00732166"/>
    <w:pPr>
      <w:numPr>
        <w:ilvl w:val="0"/>
        <w:numId w:val="0"/>
      </w:numPr>
      <w:tabs>
        <w:tab w:val="clear" w:pos="6480"/>
      </w:tabs>
      <w:spacing w:before="0" w:line="324" w:lineRule="auto"/>
      <w:jc w:val="center"/>
    </w:pPr>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s\TPRI_public_20140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TPRI_public_201403.dotx</Template>
  <TotalTime>218</TotalTime>
  <Pages>14</Pages>
  <Words>912</Words>
  <Characters>5204</Characters>
  <Application>Microsoft Office Word</Application>
  <DocSecurity>0</DocSecurity>
  <Lines>43</Lines>
  <Paragraphs>12</Paragraphs>
  <ScaleCrop>false</ScaleCrop>
  <Company>Trans</Company>
  <LinksUpToDate>false</LinksUpToDate>
  <CharactersWithSpaces>6104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SuperLin</dc:creator>
  <cp:keywords/>
  <dc:description/>
  <cp:lastModifiedBy>SuperLin</cp:lastModifiedBy>
  <cp:revision>18</cp:revision>
  <dcterms:created xsi:type="dcterms:W3CDTF">2014-07-25T07:02:00Z</dcterms:created>
  <dcterms:modified xsi:type="dcterms:W3CDTF">2014-07-29T02:53:00Z</dcterms:modified>
</cp:coreProperties>
</file>